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C3B1" w14:textId="4FD90F67" w:rsidR="00197150" w:rsidRDefault="00B25A3C" w:rsidP="003A36A4">
      <w:pPr>
        <w:rPr>
          <w:lang w:val="vi-VN"/>
        </w:rPr>
      </w:pPr>
      <w:r>
        <w:rPr>
          <w:lang w:val="vi-VN"/>
        </w:rPr>
        <w:t>Giới thiệu MCMC</w:t>
      </w:r>
    </w:p>
    <w:p w14:paraId="61C87C1B" w14:textId="1C773751" w:rsidR="00FF2852" w:rsidRPr="00FF2852" w:rsidRDefault="00FF2852" w:rsidP="00A84F16">
      <w:pPr>
        <w:ind w:firstLine="720"/>
        <w:rPr>
          <w:ins w:id="0" w:author="Microsoft Office User" w:date="2020-03-24T18:04:00Z"/>
          <w:lang w:val="vi-VN"/>
        </w:rPr>
      </w:pPr>
      <w:ins w:id="1" w:author="Microsoft Office User" w:date="2020-03-24T18:04:00Z">
        <w:r>
          <w:rPr>
            <w:lang w:val="vi-VN"/>
          </w:rPr>
          <w:t xml:space="preserve">Trong các chương trước, chúng ta đã thấy quá trình mô phỏng lấy </w:t>
        </w:r>
      </w:ins>
      <w:ins w:id="2" w:author="Microsoft Office User" w:date="2020-03-24T18:05:00Z">
        <w:r>
          <w:rPr>
            <w:lang w:val="vi-VN"/>
          </w:rPr>
          <w:t>ngẫu nhiên các mẫu tham số của mô hình.</w:t>
        </w:r>
      </w:ins>
      <w:bookmarkStart w:id="3" w:name="_GoBack"/>
      <w:bookmarkEnd w:id="3"/>
    </w:p>
    <w:p w14:paraId="3F92B6D3" w14:textId="62E40CB6" w:rsidR="00AD58D7" w:rsidRPr="00633724" w:rsidRDefault="00AD58D7" w:rsidP="00A84F16">
      <w:pPr>
        <w:ind w:firstLine="720"/>
        <w:rPr>
          <w:lang w:val="vi-VN"/>
        </w:rPr>
      </w:pPr>
      <w:del w:id="4" w:author="Microsoft Office User" w:date="2020-03-24T18:04:00Z">
        <w:r w:rsidDel="00FF2852">
          <w:rPr>
            <w:lang w:val="vi-VN"/>
          </w:rPr>
          <w:delText>Không gian mẫu (sampling space)</w:delText>
        </w:r>
      </w:del>
      <w:ins w:id="5" w:author="Microsoft Office User" w:date="2020-03-24T17:58:00Z">
        <w:r w:rsidR="00633724" w:rsidRPr="00633724">
          <w:rPr>
            <w:lang w:val="vi-VN"/>
            <w:rPrChange w:id="6" w:author="Microsoft Office User" w:date="2020-03-24T17:59:00Z">
              <w:rPr/>
            </w:rPrChange>
          </w:rPr>
          <w:t>thu</w:t>
        </w:r>
        <w:r w:rsidR="00633724">
          <w:rPr>
            <w:lang w:val="vi-VN"/>
          </w:rPr>
          <w:t xml:space="preserve">ật toán MCMC </w:t>
        </w:r>
      </w:ins>
      <w:ins w:id="7" w:author="Microsoft Office User" w:date="2020-03-24T17:59:00Z">
        <w:r w:rsidR="00633724">
          <w:rPr>
            <w:lang w:val="vi-VN"/>
          </w:rPr>
          <w:t>sử dụng để mô phỏng quá trình lấy mẫu ngẫu nhiên</w:t>
        </w:r>
      </w:ins>
      <w:ins w:id="8" w:author="Microsoft Office User" w:date="2020-03-24T18:00:00Z">
        <w:r w:rsidR="00633724">
          <w:rPr>
            <w:lang w:val="vi-VN"/>
          </w:rPr>
          <w:t xml:space="preserve"> đại diện cho posterior. Các mẫu này phải có số lượng đủ lớn </w:t>
        </w:r>
      </w:ins>
      <w:ins w:id="9" w:author="Microsoft Office User" w:date="2020-03-24T18:01:00Z">
        <w:r w:rsidR="00633724">
          <w:rPr>
            <w:lang w:val="vi-VN"/>
          </w:rPr>
          <w:t xml:space="preserve">để đảm bảo phân phối ổn định </w:t>
        </w:r>
      </w:ins>
      <w:ins w:id="10" w:author="Microsoft Office User" w:date="2020-03-24T18:02:00Z">
        <w:r w:rsidR="00633724">
          <w:rPr>
            <w:lang w:val="vi-VN"/>
          </w:rPr>
          <w:t>và chính xác.</w:t>
        </w:r>
      </w:ins>
    </w:p>
    <w:p w14:paraId="65A719F2" w14:textId="569B4E40" w:rsidR="00AD58D7" w:rsidRDefault="00AD58D7" w:rsidP="003A36A4">
      <w:pPr>
        <w:rPr>
          <w:lang w:val="vi-VN"/>
        </w:rPr>
      </w:pPr>
    </w:p>
    <w:p w14:paraId="0B725BD3" w14:textId="646C098E" w:rsidR="008A3553" w:rsidRPr="006E1A6C" w:rsidDel="00B51DE7" w:rsidRDefault="008A3553" w:rsidP="003A36A4">
      <w:pPr>
        <w:rPr>
          <w:del w:id="11" w:author="Microsoft Office User" w:date="2020-03-24T14:25:00Z"/>
          <w:lang w:val="vi-VN"/>
        </w:rPr>
      </w:pPr>
    </w:p>
    <w:p w14:paraId="3E4DCD04" w14:textId="7517C74B" w:rsidR="00A84F16" w:rsidRDefault="00A84F16" w:rsidP="003A36A4">
      <w:pPr>
        <w:rPr>
          <w:lang w:val="vi-VN"/>
        </w:rPr>
      </w:pPr>
      <w:r>
        <w:rPr>
          <w:lang w:val="vi-VN"/>
        </w:rPr>
        <w:t>Đánh giá MCMC</w:t>
      </w:r>
    </w:p>
    <w:p w14:paraId="2C456D2D" w14:textId="3BEE7CFB" w:rsidR="00A84F16" w:rsidRDefault="00A84F16" w:rsidP="003A36A4">
      <w:pPr>
        <w:rPr>
          <w:lang w:val="vi-VN"/>
        </w:rPr>
      </w:pPr>
      <w:r>
        <w:rPr>
          <w:lang w:val="vi-VN"/>
        </w:rPr>
        <w:tab/>
      </w:r>
      <w:r w:rsidR="00AF657E">
        <w:rPr>
          <w:lang w:val="vi-VN"/>
        </w:rPr>
        <w:t>Chain tracing</w:t>
      </w:r>
    </w:p>
    <w:p w14:paraId="473D8CD7" w14:textId="4F108D53" w:rsidR="00AF657E" w:rsidRDefault="00AF657E" w:rsidP="003A36A4">
      <w:pPr>
        <w:rPr>
          <w:lang w:val="vi-VN"/>
        </w:rPr>
      </w:pPr>
      <w:r>
        <w:rPr>
          <w:lang w:val="vi-VN"/>
        </w:rPr>
        <w:tab/>
        <w:t>Lag</w:t>
      </w:r>
    </w:p>
    <w:p w14:paraId="490A798D" w14:textId="77777777" w:rsidR="00A917AF" w:rsidRDefault="00A917AF" w:rsidP="003A36A4">
      <w:pPr>
        <w:rPr>
          <w:lang w:val="vi-VN"/>
        </w:rPr>
      </w:pPr>
    </w:p>
    <w:p w14:paraId="18280642" w14:textId="31087D06" w:rsidR="00BC6786" w:rsidRDefault="00BC6786" w:rsidP="003A36A4">
      <w:pPr>
        <w:rPr>
          <w:lang w:val="vi-VN"/>
        </w:rPr>
      </w:pPr>
      <w:r>
        <w:rPr>
          <w:lang w:val="vi-VN"/>
        </w:rPr>
        <w:tab/>
      </w:r>
      <w:r w:rsidR="00163318">
        <w:rPr>
          <w:lang w:val="vi-VN"/>
        </w:rPr>
        <w:t>ACF &amp; E</w:t>
      </w:r>
      <w:r w:rsidR="003D59B6">
        <w:rPr>
          <w:lang w:val="vi-VN"/>
        </w:rPr>
        <w:t>ffective sample s</w:t>
      </w:r>
      <w:proofErr w:type="spellStart"/>
      <w:r w:rsidR="003D59B6">
        <w:t>ize</w:t>
      </w:r>
      <w:proofErr w:type="spellEnd"/>
      <w:r w:rsidR="009F6778">
        <w:rPr>
          <w:lang w:val="vi-VN"/>
        </w:rPr>
        <w:t>:</w:t>
      </w:r>
    </w:p>
    <w:p w14:paraId="240E2AB1" w14:textId="5774F44F" w:rsidR="009F6778" w:rsidRDefault="000056F8" w:rsidP="004844F6">
      <w:pPr>
        <w:pStyle w:val="ListParagraph"/>
        <w:numPr>
          <w:ilvl w:val="0"/>
          <w:numId w:val="2"/>
        </w:numPr>
        <w:rPr>
          <w:lang w:val="vi-VN"/>
        </w:rPr>
      </w:pPr>
      <w:ins w:id="12" w:author="Microsoft Office User" w:date="2020-03-24T16:34:00Z">
        <w:r>
          <w:t>C</w:t>
        </w:r>
        <w:r>
          <w:rPr>
            <w:lang w:val="vi-VN"/>
          </w:rPr>
          <w:t>ỡ mẫu hiệu quả (</w:t>
        </w:r>
      </w:ins>
      <w:r w:rsidR="004844F6" w:rsidRPr="004844F6">
        <w:rPr>
          <w:lang w:val="vi-VN"/>
        </w:rPr>
        <w:t>effective sample size</w:t>
      </w:r>
      <w:ins w:id="13" w:author="Microsoft Office User" w:date="2020-03-24T16:34:00Z">
        <w:r>
          <w:rPr>
            <w:lang w:val="vi-VN"/>
          </w:rPr>
          <w:t>)</w:t>
        </w:r>
      </w:ins>
      <w:r w:rsidR="00BB3FB2">
        <w:rPr>
          <w:lang w:val="vi-VN"/>
        </w:rPr>
        <w:t>:</w:t>
      </w:r>
    </w:p>
    <w:p w14:paraId="112B5D64" w14:textId="77777777" w:rsidR="00696CEA" w:rsidRPr="00696CEA" w:rsidRDefault="00696CEA">
      <w:pPr>
        <w:pStyle w:val="ListParagraph"/>
        <w:rPr>
          <w:ins w:id="14" w:author="Microsoft Office User" w:date="2020-03-24T16:34:00Z"/>
          <w:lang w:val="vi-VN"/>
        </w:rPr>
        <w:pPrChange w:id="15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16" w:author="Microsoft Office User" w:date="2020-03-24T16:34:00Z">
        <w:r w:rsidRPr="00696CEA">
          <w:rPr>
            <w:lang w:val="vi-VN"/>
          </w:rPr>
          <w:t>Correlated observations</w:t>
        </w:r>
      </w:ins>
    </w:p>
    <w:p w14:paraId="47AA7701" w14:textId="77777777" w:rsidR="00696CEA" w:rsidRPr="00696CEA" w:rsidRDefault="00696CEA">
      <w:pPr>
        <w:pStyle w:val="ListParagraph"/>
        <w:rPr>
          <w:ins w:id="17" w:author="Microsoft Office User" w:date="2020-03-24T16:34:00Z"/>
          <w:lang w:val="vi-VN"/>
        </w:rPr>
        <w:pPrChange w:id="18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19" w:author="Microsoft Office User" w:date="2020-03-24T16:34:00Z">
        <w:r w:rsidRPr="00696CEA">
          <w:rPr>
            <w:lang w:val="vi-VN"/>
          </w:rPr>
          <w:t>Giả sử ta có 1 bộ mẫu (observations) y</w:t>
        </w:r>
        <w:r w:rsidRPr="00696CEA">
          <w:rPr>
            <w:vertAlign w:val="subscript"/>
            <w:lang w:val="vi-VN"/>
          </w:rPr>
          <w:t>i</w:t>
        </w:r>
        <w:r w:rsidRPr="00696CEA">
          <w:rPr>
            <w:lang w:val="vi-VN"/>
          </w:rPr>
          <w:t xml:space="preserve"> với phân phối mean tại $$\mu$$ và standard deviation $$\sigma$$ </w:t>
        </w:r>
      </w:ins>
    </w:p>
    <w:p w14:paraId="71A44B9C" w14:textId="77777777" w:rsidR="00696CEA" w:rsidRPr="00696CEA" w:rsidRDefault="00696CEA">
      <w:pPr>
        <w:pStyle w:val="ListParagraph"/>
        <w:jc w:val="center"/>
        <w:rPr>
          <w:ins w:id="20" w:author="Microsoft Office User" w:date="2020-03-24T16:34:00Z"/>
          <w:lang w:val="vi-VN"/>
        </w:rPr>
        <w:pPrChange w:id="21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22" w:author="Microsoft Office User" w:date="2020-03-24T16:34:00Z">
        <w:r w:rsidRPr="00696CEA">
          <w:rPr>
            <w:lang w:val="vi-VN"/>
          </w:rPr>
          <w:t>$$y = normal(\mu, \sigma)$$</w:t>
        </w:r>
      </w:ins>
    </w:p>
    <w:p w14:paraId="46F58F3D" w14:textId="77777777" w:rsidR="00696CEA" w:rsidRPr="00696CEA" w:rsidRDefault="00696CEA">
      <w:pPr>
        <w:pStyle w:val="ListParagraph"/>
        <w:rPr>
          <w:ins w:id="23" w:author="Microsoft Office User" w:date="2020-03-24T16:34:00Z"/>
          <w:lang w:val="vi-VN"/>
        </w:rPr>
        <w:pPrChange w:id="24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</w:p>
    <w:p w14:paraId="558502D5" w14:textId="77777777" w:rsidR="00696CEA" w:rsidRPr="00696CEA" w:rsidRDefault="00696CEA">
      <w:pPr>
        <w:pStyle w:val="ListParagraph"/>
        <w:rPr>
          <w:ins w:id="25" w:author="Microsoft Office User" w:date="2020-03-24T16:34:00Z"/>
          <w:lang w:val="vi-VN"/>
        </w:rPr>
        <w:pPrChange w:id="26" w:author="Microsoft Office User" w:date="2020-03-24T17:09:00Z">
          <w:pPr>
            <w:pStyle w:val="ListParagraph"/>
            <w:numPr>
              <w:numId w:val="2"/>
            </w:numPr>
            <w:ind w:hanging="360"/>
          </w:pPr>
        </w:pPrChange>
      </w:pPr>
      <w:ins w:id="27" w:author="Microsoft Office User" w:date="2020-03-24T16:34:00Z">
        <w:r w:rsidRPr="00696CEA">
          <w:rPr>
            <w:lang w:val="vi-VN"/>
          </w:rPr>
          <w:t>Khi đó mean của phân phối này sẽ được tính bằng công thức:</w:t>
        </w:r>
      </w:ins>
    </w:p>
    <w:p w14:paraId="6ACA7FE4" w14:textId="77777777" w:rsidR="00696CEA" w:rsidRPr="006E5241" w:rsidRDefault="00696CEA">
      <w:pPr>
        <w:ind w:left="360"/>
        <w:jc w:val="center"/>
        <w:rPr>
          <w:ins w:id="28" w:author="Microsoft Office User" w:date="2020-03-24T16:34:00Z"/>
          <w:lang w:val="vi-VN"/>
        </w:rPr>
        <w:pPrChange w:id="29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30" w:author="Microsoft Office User" w:date="2020-03-24T16:34:00Z">
        <w:r w:rsidRPr="00937D70">
          <w:rPr>
            <w:lang w:val="vi-VN"/>
          </w:rPr>
          <w:t>$$\hat{</w:t>
        </w:r>
        <w:r w:rsidRPr="006E5241">
          <w:rPr>
            <w:lang w:val="vi-VN"/>
          </w:rPr>
          <w:t>\mu} = $$</w:t>
        </w:r>
      </w:ins>
    </w:p>
    <w:p w14:paraId="759937D9" w14:textId="7803B6E5" w:rsidR="00696CEA" w:rsidRPr="006E5241" w:rsidRDefault="006E5241">
      <w:pPr>
        <w:ind w:left="360" w:firstLine="360"/>
        <w:rPr>
          <w:ins w:id="31" w:author="Microsoft Office User" w:date="2020-03-24T16:34:00Z"/>
          <w:lang w:val="vi-VN"/>
        </w:rPr>
        <w:pPrChange w:id="32" w:author="Microsoft Office User" w:date="2020-03-24T17:10:00Z">
          <w:pPr>
            <w:pStyle w:val="ListParagraph"/>
            <w:numPr>
              <w:numId w:val="2"/>
            </w:numPr>
            <w:ind w:hanging="360"/>
          </w:pPr>
        </w:pPrChange>
      </w:pPr>
      <w:ins w:id="33" w:author="Microsoft Office User" w:date="2020-03-24T17:10:00Z">
        <w:r w:rsidRPr="00633724">
          <w:rPr>
            <w:lang w:val="vi-VN"/>
            <w:rPrChange w:id="34" w:author="Microsoft Office User" w:date="2020-03-24T17:58:00Z">
              <w:rPr/>
            </w:rPrChange>
          </w:rPr>
          <w:t>Ph</w:t>
        </w:r>
        <w:r>
          <w:rPr>
            <w:lang w:val="vi-VN"/>
          </w:rPr>
          <w:t>ương sai (</w:t>
        </w:r>
      </w:ins>
      <w:ins w:id="35" w:author="Microsoft Office User" w:date="2020-03-24T16:34:00Z">
        <w:r w:rsidR="00696CEA" w:rsidRPr="006E5241">
          <w:rPr>
            <w:lang w:val="vi-VN"/>
          </w:rPr>
          <w:t>variance</w:t>
        </w:r>
      </w:ins>
      <w:ins w:id="36" w:author="Microsoft Office User" w:date="2020-03-24T17:10:00Z">
        <w:r>
          <w:rPr>
            <w:lang w:val="vi-VN"/>
          </w:rPr>
          <w:t>)</w:t>
        </w:r>
      </w:ins>
      <w:ins w:id="37" w:author="Microsoft Office User" w:date="2020-03-24T16:34:00Z">
        <w:r w:rsidR="00696CEA" w:rsidRPr="006E5241">
          <w:rPr>
            <w:lang w:val="vi-VN"/>
          </w:rPr>
          <w:t xml:space="preserve"> của </w:t>
        </w:r>
      </w:ins>
      <w:ins w:id="38" w:author="Microsoft Office User" w:date="2020-03-24T17:11:00Z">
        <w:r>
          <w:rPr>
            <w:lang w:val="vi-VN"/>
          </w:rPr>
          <w:t>$$</w:t>
        </w:r>
        <w:r w:rsidRPr="006E5241">
          <w:rPr>
            <w:lang w:val="vi-VN"/>
          </w:rPr>
          <w:t>\hat{\mu</w:t>
        </w:r>
        <w:r>
          <w:rPr>
            <w:lang w:val="vi-VN"/>
          </w:rPr>
          <w:t>$$</w:t>
        </w:r>
      </w:ins>
      <w:ins w:id="39" w:author="Microsoft Office User" w:date="2020-03-24T16:34:00Z">
        <w:r w:rsidR="00696CEA" w:rsidRPr="006E5241">
          <w:rPr>
            <w:lang w:val="vi-VN"/>
          </w:rPr>
          <w:t xml:space="preserve"> sẽ là:</w:t>
        </w:r>
      </w:ins>
    </w:p>
    <w:p w14:paraId="120080F0" w14:textId="77777777" w:rsidR="00696CEA" w:rsidRPr="006E5241" w:rsidRDefault="00696CEA">
      <w:pPr>
        <w:ind w:left="360"/>
        <w:jc w:val="center"/>
        <w:rPr>
          <w:ins w:id="40" w:author="Microsoft Office User" w:date="2020-03-24T16:34:00Z"/>
          <w:lang w:val="vi-VN"/>
        </w:rPr>
        <w:pPrChange w:id="41" w:author="Microsoft Office User" w:date="2020-03-24T17:09:00Z">
          <w:pPr>
            <w:pStyle w:val="ListParagraph"/>
            <w:numPr>
              <w:numId w:val="2"/>
            </w:numPr>
            <w:ind w:hanging="360"/>
            <w:jc w:val="center"/>
          </w:pPr>
        </w:pPrChange>
      </w:pPr>
      <w:ins w:id="42" w:author="Microsoft Office User" w:date="2020-03-24T16:34:00Z">
        <w:r w:rsidRPr="006E5241">
          <w:rPr>
            <w:lang w:val="vi-VN"/>
          </w:rPr>
          <w:t>$$Var(\hat{\mu}) = \</w:t>
        </w:r>
        <w:r w:rsidRPr="006E5241">
          <w:rPr>
            <w:lang w:val="vi-VN"/>
            <w:rPrChange w:id="43" w:author="Microsoft Office User" w:date="2020-03-24T17:10:00Z">
              <w:rPr/>
            </w:rPrChange>
          </w:rPr>
          <w:t>sigma^2/n</w:t>
        </w:r>
        <w:r w:rsidRPr="00937D70">
          <w:rPr>
            <w:lang w:val="vi-VN"/>
          </w:rPr>
          <w:t xml:space="preserve"> </w:t>
        </w:r>
        <w:r w:rsidRPr="006E5241">
          <w:rPr>
            <w:lang w:val="vi-VN"/>
          </w:rPr>
          <w:t>$$</w:t>
        </w:r>
      </w:ins>
    </w:p>
    <w:p w14:paraId="50BE0C08" w14:textId="77777777" w:rsidR="00BB3FB2" w:rsidRPr="004844F6" w:rsidRDefault="00BB3FB2" w:rsidP="00174D5D">
      <w:pPr>
        <w:pStyle w:val="ListParagraph"/>
        <w:rPr>
          <w:lang w:val="vi-VN"/>
        </w:rPr>
      </w:pPr>
    </w:p>
    <w:p w14:paraId="2D2FC5C2" w14:textId="77777777" w:rsidR="003D59B6" w:rsidRPr="006E5241" w:rsidRDefault="003D59B6" w:rsidP="003A36A4">
      <w:pPr>
        <w:rPr>
          <w:lang w:val="vi-VN"/>
          <w:rPrChange w:id="44" w:author="Microsoft Office User" w:date="2020-03-24T17:10:00Z">
            <w:rPr/>
          </w:rPrChange>
        </w:rPr>
      </w:pPr>
    </w:p>
    <w:p w14:paraId="739150E8" w14:textId="77777777" w:rsidR="00B25A3C" w:rsidRPr="00B25A3C" w:rsidRDefault="00B25A3C" w:rsidP="003A36A4">
      <w:pPr>
        <w:rPr>
          <w:lang w:val="vi-VN"/>
        </w:rPr>
      </w:pPr>
    </w:p>
    <w:sectPr w:rsidR="00B25A3C" w:rsidRPr="00B25A3C" w:rsidSect="00AF6D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E6B8E"/>
    <w:multiLevelType w:val="hybridMultilevel"/>
    <w:tmpl w:val="1E1A0F5E"/>
    <w:lvl w:ilvl="0" w:tplc="C67C3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056F8"/>
    <w:rsid w:val="0004162D"/>
    <w:rsid w:val="000636BD"/>
    <w:rsid w:val="000A2CF8"/>
    <w:rsid w:val="000C4768"/>
    <w:rsid w:val="000F7318"/>
    <w:rsid w:val="001346AA"/>
    <w:rsid w:val="001607A5"/>
    <w:rsid w:val="00163318"/>
    <w:rsid w:val="00174D5D"/>
    <w:rsid w:val="00197150"/>
    <w:rsid w:val="001D433B"/>
    <w:rsid w:val="001E05B0"/>
    <w:rsid w:val="001E2ECF"/>
    <w:rsid w:val="001E6D49"/>
    <w:rsid w:val="00211B0D"/>
    <w:rsid w:val="002A2E6E"/>
    <w:rsid w:val="002D0AA7"/>
    <w:rsid w:val="00312A47"/>
    <w:rsid w:val="00316057"/>
    <w:rsid w:val="00316D41"/>
    <w:rsid w:val="003415EB"/>
    <w:rsid w:val="00357ED1"/>
    <w:rsid w:val="003925FB"/>
    <w:rsid w:val="003A36A4"/>
    <w:rsid w:val="003D59B6"/>
    <w:rsid w:val="003E7165"/>
    <w:rsid w:val="003E75E5"/>
    <w:rsid w:val="003F26DE"/>
    <w:rsid w:val="004055BD"/>
    <w:rsid w:val="00417F84"/>
    <w:rsid w:val="00443A8F"/>
    <w:rsid w:val="004709CA"/>
    <w:rsid w:val="004844F6"/>
    <w:rsid w:val="00490FE6"/>
    <w:rsid w:val="004A6157"/>
    <w:rsid w:val="004D60F6"/>
    <w:rsid w:val="00550C16"/>
    <w:rsid w:val="00551C84"/>
    <w:rsid w:val="00592420"/>
    <w:rsid w:val="005A1872"/>
    <w:rsid w:val="005B16D3"/>
    <w:rsid w:val="005F0A01"/>
    <w:rsid w:val="005F0D37"/>
    <w:rsid w:val="00600421"/>
    <w:rsid w:val="00624121"/>
    <w:rsid w:val="00633724"/>
    <w:rsid w:val="00633D4A"/>
    <w:rsid w:val="00635B4B"/>
    <w:rsid w:val="00643493"/>
    <w:rsid w:val="00696CEA"/>
    <w:rsid w:val="006B38EF"/>
    <w:rsid w:val="006D3AF3"/>
    <w:rsid w:val="006E08EF"/>
    <w:rsid w:val="006E1A6C"/>
    <w:rsid w:val="006E5241"/>
    <w:rsid w:val="0075195C"/>
    <w:rsid w:val="007918A8"/>
    <w:rsid w:val="007A181D"/>
    <w:rsid w:val="007B4AEB"/>
    <w:rsid w:val="007D42EE"/>
    <w:rsid w:val="007E4220"/>
    <w:rsid w:val="00823157"/>
    <w:rsid w:val="00853700"/>
    <w:rsid w:val="008856BB"/>
    <w:rsid w:val="008947B6"/>
    <w:rsid w:val="0089781D"/>
    <w:rsid w:val="008A3553"/>
    <w:rsid w:val="008B28AC"/>
    <w:rsid w:val="008B41C5"/>
    <w:rsid w:val="00937D70"/>
    <w:rsid w:val="0094076E"/>
    <w:rsid w:val="009609E8"/>
    <w:rsid w:val="00974950"/>
    <w:rsid w:val="0098284F"/>
    <w:rsid w:val="009B2FD0"/>
    <w:rsid w:val="009D218A"/>
    <w:rsid w:val="009E4B16"/>
    <w:rsid w:val="009F6778"/>
    <w:rsid w:val="00A27188"/>
    <w:rsid w:val="00A27251"/>
    <w:rsid w:val="00A34816"/>
    <w:rsid w:val="00A63BE8"/>
    <w:rsid w:val="00A75A8C"/>
    <w:rsid w:val="00A771E3"/>
    <w:rsid w:val="00A84F16"/>
    <w:rsid w:val="00A917AF"/>
    <w:rsid w:val="00A95AE4"/>
    <w:rsid w:val="00AA50DF"/>
    <w:rsid w:val="00AD58D7"/>
    <w:rsid w:val="00AE6B40"/>
    <w:rsid w:val="00AF657E"/>
    <w:rsid w:val="00AF6DA5"/>
    <w:rsid w:val="00B14598"/>
    <w:rsid w:val="00B25A3C"/>
    <w:rsid w:val="00B31F46"/>
    <w:rsid w:val="00B34CB9"/>
    <w:rsid w:val="00B51DE7"/>
    <w:rsid w:val="00B531B9"/>
    <w:rsid w:val="00BB3FB2"/>
    <w:rsid w:val="00BC6786"/>
    <w:rsid w:val="00BC7401"/>
    <w:rsid w:val="00BD0162"/>
    <w:rsid w:val="00BF2BA3"/>
    <w:rsid w:val="00C7756D"/>
    <w:rsid w:val="00CA0CAE"/>
    <w:rsid w:val="00CA33E8"/>
    <w:rsid w:val="00D12C05"/>
    <w:rsid w:val="00D40086"/>
    <w:rsid w:val="00D4319C"/>
    <w:rsid w:val="00D442E6"/>
    <w:rsid w:val="00D47F99"/>
    <w:rsid w:val="00DA0294"/>
    <w:rsid w:val="00DC2A22"/>
    <w:rsid w:val="00DD6BA2"/>
    <w:rsid w:val="00E46FFD"/>
    <w:rsid w:val="00E57E2A"/>
    <w:rsid w:val="00E6333D"/>
    <w:rsid w:val="00E649DE"/>
    <w:rsid w:val="00E80EEC"/>
    <w:rsid w:val="00E977D0"/>
    <w:rsid w:val="00EA410C"/>
    <w:rsid w:val="00EC09A3"/>
    <w:rsid w:val="00EC33E7"/>
    <w:rsid w:val="00ED4574"/>
    <w:rsid w:val="00ED7961"/>
    <w:rsid w:val="00EF3649"/>
    <w:rsid w:val="00F11DD2"/>
    <w:rsid w:val="00F1579D"/>
    <w:rsid w:val="00F25C61"/>
    <w:rsid w:val="00F32287"/>
    <w:rsid w:val="00F4337A"/>
    <w:rsid w:val="00F658B2"/>
    <w:rsid w:val="00FC2842"/>
    <w:rsid w:val="00FC76A6"/>
    <w:rsid w:val="00FD5EBC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9E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609E8"/>
  </w:style>
  <w:style w:type="character" w:customStyle="1" w:styleId="paren">
    <w:name w:val="paren"/>
    <w:basedOn w:val="DefaultParagraphFont"/>
    <w:rsid w:val="009609E8"/>
  </w:style>
  <w:style w:type="paragraph" w:styleId="BalloonText">
    <w:name w:val="Balloon Text"/>
    <w:basedOn w:val="Normal"/>
    <w:link w:val="BalloonTextChar"/>
    <w:uiPriority w:val="99"/>
    <w:semiHidden/>
    <w:unhideWhenUsed/>
    <w:rsid w:val="00DD6B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A2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76A6"/>
    <w:rPr>
      <w:rFonts w:ascii="Courier New" w:eastAsia="Times New Roman" w:hAnsi="Courier New" w:cs="Courier New"/>
      <w:sz w:val="20"/>
      <w:szCs w:val="20"/>
    </w:rPr>
  </w:style>
  <w:style w:type="character" w:customStyle="1" w:styleId="operator">
    <w:name w:val="operator"/>
    <w:basedOn w:val="DefaultParagraphFont"/>
    <w:rsid w:val="00FC76A6"/>
  </w:style>
  <w:style w:type="character" w:customStyle="1" w:styleId="number">
    <w:name w:val="number"/>
    <w:basedOn w:val="DefaultParagraphFont"/>
    <w:rsid w:val="00FC76A6"/>
  </w:style>
  <w:style w:type="character" w:styleId="PlaceholderText">
    <w:name w:val="Placeholder Text"/>
    <w:basedOn w:val="DefaultParagraphFont"/>
    <w:uiPriority w:val="99"/>
    <w:semiHidden/>
    <w:rsid w:val="005F0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2020-03-03T02:09:00Z</dcterms:created>
  <dcterms:modified xsi:type="dcterms:W3CDTF">2020-03-24T11:05:00Z</dcterms:modified>
</cp:coreProperties>
</file>