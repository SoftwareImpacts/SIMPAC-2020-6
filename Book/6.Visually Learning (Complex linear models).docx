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4C9B" w14:textId="37ACA280" w:rsidR="00CA74D4" w:rsidRDefault="00CF6EFE">
      <w:pPr>
        <w:rPr>
          <w:lang w:val="vi-VN"/>
        </w:rPr>
      </w:pPr>
      <w:r>
        <w:rPr>
          <w:lang w:val="vi-VN"/>
        </w:rPr>
        <w:t>(mô tả đề bài tam giáo)</w:t>
      </w:r>
    </w:p>
    <w:p w14:paraId="74E2EC14" w14:textId="4087A477" w:rsidR="00CF6EFE" w:rsidRDefault="00CF6EFE">
      <w:pPr>
        <w:rPr>
          <w:lang w:val="vi-VN"/>
        </w:rPr>
      </w:pPr>
    </w:p>
    <w:p w14:paraId="2DE559A9" w14:textId="77777777" w:rsidR="00CF6EFE" w:rsidRPr="0083477A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154841">
        <w:rPr>
          <w:rFonts w:ascii="Times New Roman" w:hAnsi="Times New Roman" w:cs="Times New Roman"/>
          <w:lang w:val="vi-VN"/>
        </w:rPr>
        <w:t>Mô hình quan hệ trong hình xxx (mô hình T</w:t>
      </w:r>
      <w:ins w:id="0" w:author="Microsoft Office User" w:date="2020-04-02T09:47:00Z">
        <w:r w:rsidR="004517E4" w:rsidRPr="004517E4">
          <w:rPr>
            <w:rFonts w:ascii="Times New Roman" w:hAnsi="Times New Roman" w:cs="Times New Roman"/>
            <w:lang w:val="vi-VN"/>
            <w:rPrChange w:id="1" w:author="Microsoft Office User" w:date="2020-04-02T10:00:00Z">
              <w:rPr>
                <w:rFonts w:ascii="Times New Roman" w:hAnsi="Times New Roman" w:cs="Times New Roman"/>
              </w:rPr>
            </w:rPrChange>
          </w:rPr>
          <w:t>2</w:t>
        </w:r>
      </w:ins>
      <w:del w:id="2" w:author="Microsoft Office User" w:date="2020-04-02T09:47:00Z">
        <w:r w:rsidRPr="00154841" w:rsidDel="004517E4">
          <w:rPr>
            <w:rFonts w:ascii="Times New Roman" w:hAnsi="Times New Roman" w:cs="Times New Roman"/>
            <w:lang w:val="vi-VN"/>
          </w:rPr>
          <w:delText>3</w:delText>
        </w:r>
      </w:del>
      <w:r w:rsidRPr="00154841">
        <w:rPr>
          <w:rFonts w:ascii="Times New Roman" w:hAnsi="Times New Roman" w:cs="Times New Roman"/>
          <w:lang w:val="vi-VN"/>
        </w:rPr>
        <w:t xml:space="preserve">) có thể được định nghĩa lại dưới dạng </w:t>
      </w:r>
      <w:r w:rsidRPr="0083477A">
        <w:rPr>
          <w:rFonts w:ascii="Times New Roman" w:hAnsi="Times New Roman" w:cs="Times New Roman"/>
          <w:color w:val="000000"/>
          <w:lang w:val="vi-VN"/>
        </w:rPr>
        <w:t xml:space="preserve">mathematical form </w:t>
      </w:r>
      <w:r w:rsidRPr="00154841">
        <w:rPr>
          <w:rFonts w:ascii="Times New Roman" w:hAnsi="Times New Roman" w:cs="Times New Roman"/>
          <w:lang w:val="vi-VN"/>
        </w:rPr>
        <w:t>quan hệ tương quan các tham số (tô đậm) như sau:</w:t>
      </w:r>
    </w:p>
    <w:p w14:paraId="52AD76B2" w14:textId="6FEBA708" w:rsidR="00CF6EFE" w:rsidRPr="00F6310F" w:rsidDel="002C2B3A" w:rsidRDefault="00F6310F" w:rsidP="00F6310F">
      <w:pPr>
        <w:jc w:val="center"/>
        <w:rPr>
          <w:del w:id="3" w:author="Microsoft Office User" w:date="2020-04-02T10:12:00Z"/>
          <w:rFonts w:ascii="Times New Roman" w:hAnsi="Times New Roman" w:cs="Times New Roman"/>
          <w:lang w:val="vi-VN"/>
        </w:rPr>
        <w:pPrChange w:id="4" w:author="Microsoft Office User" w:date="2020-04-02T10:09:00Z">
          <w:pPr/>
        </w:pPrChange>
      </w:pPr>
      <w:ins w:id="5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6" w:author="Microsoft Office User" w:date="2020-04-02T10:09:00Z">
              <w:rPr>
                <w:rFonts w:ascii="Times New Roman" w:hAnsi="Times New Roman" w:cs="Times New Roman"/>
              </w:rPr>
            </w:rPrChange>
          </w:rPr>
          <w:t>$$</w:t>
        </w:r>
      </w:ins>
      <w:r w:rsidR="00CF6EFE" w:rsidRPr="00154841">
        <w:rPr>
          <w:rFonts w:ascii="Times New Roman" w:hAnsi="Times New Roman" w:cs="Times New Roman"/>
          <w:lang w:val="vi-VN"/>
        </w:rPr>
        <w:t>logit</w:t>
      </w:r>
      <w:r w:rsidR="00CF6EFE" w:rsidRPr="0083477A">
        <w:rPr>
          <w:rFonts w:ascii="Times New Roman" w:hAnsi="Times New Roman" w:cs="Times New Roman"/>
          <w:lang w:val="vi-VN"/>
        </w:rPr>
        <w:t>(</w:t>
      </w:r>
      <w:del w:id="7" w:author="Microsoft Office User" w:date="2020-04-02T10:09:00Z">
        <w:r w:rsidR="00CF6EFE" w:rsidRPr="0083477A" w:rsidDel="00F6310F">
          <w:rPr>
            <w:rFonts w:ascii="Times New Roman" w:hAnsi="Times New Roman" w:cs="Times New Roman"/>
            <w:lang w:val="vi-VN"/>
          </w:rPr>
          <w:delText>l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p) = </w:t>
      </w:r>
      <w:ins w:id="8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9" w:author="Microsoft Office User" w:date="2020-04-02T10:09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a</w:t>
      </w:r>
      <w:ins w:id="10" w:author="Microsoft Office User" w:date="2020-04-02T10:09:00Z">
        <w:r w:rsidRPr="00F6310F">
          <w:rPr>
            <w:rFonts w:ascii="Times New Roman" w:hAnsi="Times New Roman" w:cs="Times New Roman"/>
            <w:b/>
            <w:lang w:val="vi-VN"/>
            <w:rPrChange w:id="11" w:author="Microsoft Office User" w:date="2020-04-02T10:09:00Z">
              <w:rPr>
                <w:rFonts w:ascii="Times New Roman" w:hAnsi="Times New Roman" w:cs="Times New Roman"/>
                <w:b/>
              </w:rPr>
            </w:rPrChange>
          </w:rPr>
          <w:t>lpha</w:t>
        </w:r>
      </w:ins>
      <w:r w:rsidR="00CF6EFE" w:rsidRPr="0083477A">
        <w:rPr>
          <w:rFonts w:ascii="Times New Roman" w:hAnsi="Times New Roman" w:cs="Times New Roman"/>
          <w:lang w:val="vi-VN"/>
        </w:rPr>
        <w:t xml:space="preserve"> + (</w:t>
      </w:r>
      <w:ins w:id="12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13" w:author="Microsoft Office User" w:date="2020-04-02T10:09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14" w:author="Microsoft Office User" w:date="2020-04-02T10:10:00Z">
        <w:r w:rsidRPr="00F6310F">
          <w:rPr>
            <w:rFonts w:ascii="Times New Roman" w:hAnsi="Times New Roman" w:cs="Times New Roman"/>
            <w:b/>
            <w:lang w:val="vi-VN"/>
            <w:rPrChange w:id="15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VT</w:t>
      </w:r>
      <w:ins w:id="16" w:author="Microsoft Office User" w:date="2020-04-02T10:10:00Z">
        <w:r w:rsidRPr="002C2B3A">
          <w:rPr>
            <w:rFonts w:ascii="Times New Roman" w:hAnsi="Times New Roman" w:cs="Times New Roman"/>
            <w:b/>
            <w:lang w:val="vi-VN"/>
            <w:rPrChange w:id="17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18" w:author="Microsoft Office User" w:date="2020-04-02T10:01:00Z">
        <w:r w:rsidR="00CF6EFE" w:rsidRPr="0083477A" w:rsidDel="00A8614A">
          <w:rPr>
            <w:rFonts w:ascii="Times New Roman" w:hAnsi="Times New Roman" w:cs="Times New Roman"/>
            <w:lang w:val="vi-VN"/>
          </w:rPr>
          <w:delText xml:space="preserve"> * VT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+ </w:t>
      </w:r>
      <w:ins w:id="19" w:author="Microsoft Office User" w:date="2020-04-02T10:10:00Z">
        <w:r w:rsidR="002C2B3A" w:rsidRPr="002C2B3A">
          <w:rPr>
            <w:rFonts w:ascii="Times New Roman" w:hAnsi="Times New Roman" w:cs="Times New Roman"/>
            <w:lang w:val="vi-VN"/>
            <w:rPrChange w:id="20" w:author="Microsoft Office User" w:date="2020-04-02T10:10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21" w:author="Microsoft Office User" w:date="2020-04-02T10:10:00Z">
        <w:r w:rsidR="002C2B3A" w:rsidRPr="002C2B3A">
          <w:rPr>
            <w:rFonts w:ascii="Times New Roman" w:hAnsi="Times New Roman" w:cs="Times New Roman"/>
            <w:b/>
            <w:lang w:val="vi-VN"/>
            <w:rPrChange w:id="22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VB</w:t>
      </w:r>
      <w:ins w:id="23" w:author="Microsoft Office User" w:date="2020-04-02T10:10:00Z">
        <w:r w:rsidR="002C2B3A" w:rsidRPr="002C2B3A">
          <w:rPr>
            <w:rFonts w:ascii="Times New Roman" w:hAnsi="Times New Roman" w:cs="Times New Roman"/>
            <w:b/>
            <w:lang w:val="vi-VN"/>
            <w:rPrChange w:id="24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25" w:author="Microsoft Office User" w:date="2020-04-02T10:17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VB + </w:t>
      </w:r>
      <w:ins w:id="26" w:author="Microsoft Office User" w:date="2020-04-02T10:11:00Z">
        <w:r w:rsidR="002C2B3A" w:rsidRPr="002C2B3A">
          <w:rPr>
            <w:rFonts w:ascii="Times New Roman" w:hAnsi="Times New Roman" w:cs="Times New Roman"/>
            <w:lang w:val="vi-VN"/>
            <w:rPrChange w:id="27" w:author="Microsoft Office User" w:date="2020-04-02T10:11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28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29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VC</w:t>
      </w:r>
      <w:ins w:id="30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31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32" w:author="Microsoft Office User" w:date="2020-04-02T10:17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VC)</w:t>
      </w:r>
      <w:ins w:id="33" w:author="Microsoft Office User" w:date="2020-04-02T10:01:00Z">
        <w:r w:rsidR="00A8614A" w:rsidRPr="00A8614A">
          <w:rPr>
            <w:rFonts w:ascii="Times New Roman" w:hAnsi="Times New Roman" w:cs="Times New Roman"/>
            <w:lang w:val="vi-VN"/>
            <w:rPrChange w:id="34" w:author="Microsoft Office User" w:date="2020-04-02T10:01:00Z">
              <w:rPr>
                <w:rFonts w:ascii="Times New Roman" w:hAnsi="Times New Roman" w:cs="Times New Roman"/>
              </w:rPr>
            </w:rPrChange>
          </w:rPr>
          <w:t xml:space="preserve"> VT</w:t>
        </w:r>
      </w:ins>
      <w:r w:rsidR="00CF6EFE" w:rsidRPr="0083477A">
        <w:rPr>
          <w:rFonts w:ascii="Times New Roman" w:hAnsi="Times New Roman" w:cs="Times New Roman"/>
          <w:lang w:val="vi-VN"/>
        </w:rPr>
        <w:t xml:space="preserve"> + </w:t>
      </w:r>
      <w:ins w:id="35" w:author="Microsoft Office User" w:date="2020-04-02T10:11:00Z">
        <w:r w:rsidR="002C2B3A" w:rsidRPr="002C2B3A">
          <w:rPr>
            <w:rFonts w:ascii="Times New Roman" w:hAnsi="Times New Roman" w:cs="Times New Roman"/>
            <w:lang w:val="vi-VN"/>
            <w:rPrChange w:id="36" w:author="Microsoft Office User" w:date="2020-04-02T10:11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37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38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eta_</w:t>
        </w:r>
      </w:ins>
      <w:ins w:id="39" w:author="Microsoft Office User" w:date="2020-04-02T10:18:00Z">
        <w:r w:rsidR="007775E6">
          <w:rPr>
            <w:rFonts w:ascii="Times New Roman" w:hAnsi="Times New Roman" w:cs="Times New Roman"/>
            <w:b/>
            <w:lang w:val="vi-VN"/>
          </w:rPr>
          <w:t>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AVT</w:t>
      </w:r>
      <w:ins w:id="40" w:author="Microsoft Office User" w:date="2020-04-02T10:18:00Z">
        <w:r w:rsidR="007775E6">
          <w:rPr>
            <w:rFonts w:ascii="Times New Roman" w:hAnsi="Times New Roman" w:cs="Times New Roman"/>
            <w:b/>
            <w:lang w:val="vi-VN"/>
          </w:rPr>
          <w:t>}</w:t>
        </w:r>
      </w:ins>
      <w:del w:id="41" w:author="Microsoft Office User" w:date="2020-04-02T10:18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AVT</w:t>
      </w:r>
      <w:del w:id="42" w:author="Microsoft Office User" w:date="2020-04-02T10:01:00Z">
        <w:r w:rsidR="00CF6EFE" w:rsidRPr="0083477A" w:rsidDel="0046228E">
          <w:rPr>
            <w:rFonts w:ascii="Times New Roman" w:hAnsi="Times New Roman" w:cs="Times New Roman"/>
            <w:lang w:val="vi-VN"/>
          </w:rPr>
          <w:delText>;</w:delText>
        </w:r>
      </w:del>
      <w:ins w:id="43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44" w:author="Microsoft Office User" w:date="2020-04-02T10:09:00Z">
              <w:rPr>
                <w:rFonts w:ascii="Times New Roman" w:hAnsi="Times New Roman" w:cs="Times New Roman"/>
              </w:rPr>
            </w:rPrChange>
          </w:rPr>
          <w:t>$$</w:t>
        </w:r>
      </w:ins>
    </w:p>
    <w:p w14:paraId="63AF5D62" w14:textId="48E96554" w:rsidR="00CF6EFE" w:rsidRPr="0083477A" w:rsidDel="002C2B3A" w:rsidRDefault="00CF6EFE" w:rsidP="00CF6EFE">
      <w:pPr>
        <w:rPr>
          <w:del w:id="45" w:author="Microsoft Office User" w:date="2020-04-02T10:11:00Z"/>
          <w:rFonts w:ascii="Times New Roman" w:hAnsi="Times New Roman" w:cs="Times New Roman"/>
          <w:lang w:val="vi-VN"/>
        </w:rPr>
      </w:pPr>
      <w:del w:id="46" w:author="Microsoft Office User" w:date="2020-04-02T10:11:00Z">
        <w:r w:rsidRPr="0083477A" w:rsidDel="002C2B3A">
          <w:rPr>
            <w:rFonts w:ascii="Times New Roman" w:hAnsi="Times New Roman" w:cs="Times New Roman"/>
            <w:lang w:val="vi-VN"/>
          </w:rPr>
          <w:delText>T ~ binom( 1 , lp )</w:delText>
        </w:r>
      </w:del>
    </w:p>
    <w:p w14:paraId="56D2042A" w14:textId="3D110662" w:rsidR="004517E4" w:rsidRDefault="004517E4" w:rsidP="002C2B3A">
      <w:pPr>
        <w:jc w:val="center"/>
        <w:rPr>
          <w:ins w:id="47" w:author="Microsoft Office User" w:date="2020-04-02T10:01:00Z"/>
          <w:rFonts w:ascii="Times New Roman" w:hAnsi="Times New Roman" w:cs="Times New Roman"/>
          <w:lang w:val="vi-VN"/>
        </w:rPr>
        <w:pPrChange w:id="48" w:author="Microsoft Office User" w:date="2020-04-02T10:12:00Z">
          <w:pPr/>
        </w:pPrChange>
      </w:pPr>
    </w:p>
    <w:p w14:paraId="512EB98A" w14:textId="77777777" w:rsidR="00F6310F" w:rsidRPr="0083477A" w:rsidRDefault="00F6310F" w:rsidP="00CF6EFE">
      <w:pPr>
        <w:rPr>
          <w:rFonts w:ascii="Times New Roman" w:hAnsi="Times New Roman" w:cs="Times New Roman"/>
          <w:lang w:val="vi-VN"/>
        </w:rPr>
      </w:pPr>
    </w:p>
    <w:p w14:paraId="2CDB678C" w14:textId="77777777" w:rsidR="00CF6EFE" w:rsidRPr="0083477A" w:rsidRDefault="00CF6EFE" w:rsidP="00CF6EFE">
      <w:pPr>
        <w:rPr>
          <w:rFonts w:ascii="Times New Roman" w:hAnsi="Times New Roman" w:cs="Times New Roman"/>
          <w:lang w:val="vi-VN"/>
        </w:rPr>
      </w:pPr>
      <w:r w:rsidRPr="0083477A">
        <w:rPr>
          <w:rFonts w:ascii="Times New Roman" w:hAnsi="Times New Roman" w:cs="Times New Roman"/>
          <w:lang w:val="vi-VN"/>
        </w:rPr>
        <w:t>trong đó ký hiệu tương ứng:</w:t>
      </w:r>
    </w:p>
    <w:p w14:paraId="782036DB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C: Confucianism; T: Taoism; B: Buddhism; P: Popular; S: Secular </w:t>
      </w:r>
    </w:p>
    <w:p w14:paraId="06E556F7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V of C: Confucianism; T: Taoism; B: Buddhism; P: Popular; S: Secular </w:t>
      </w:r>
    </w:p>
    <w:p w14:paraId="2745E852" w14:textId="77777777" w:rsidR="00CF6EFE" w:rsidRPr="00154841" w:rsidRDefault="00CF6EFE" w:rsidP="00CF6EFE">
      <w:pPr>
        <w:rPr>
          <w:rFonts w:ascii="Times New Roman" w:hAnsi="Times New Roman" w:cs="Times New Roman"/>
          <w:lang w:val="vi-VN"/>
        </w:rPr>
      </w:pPr>
      <w:r w:rsidRPr="00154841">
        <w:rPr>
          <w:rFonts w:ascii="Times New Roman" w:hAnsi="Times New Roman" w:cs="Times New Roman"/>
          <w:lang w:val="vi-VN"/>
        </w:rPr>
        <w:t xml:space="preserve">AV of C: Confucianism; T: Taoism; B: Buddhism; P: Popular; S: Secular </w:t>
      </w:r>
    </w:p>
    <w:p w14:paraId="3FEE5A2C" w14:textId="77777777" w:rsidR="00CF6EFE" w:rsidRPr="00154841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k</w:t>
      </w:r>
      <w:r w:rsidRPr="00154841">
        <w:rPr>
          <w:rFonts w:ascii="Times New Roman" w:hAnsi="Times New Roman" w:cs="Times New Roman"/>
          <w:color w:val="000000"/>
          <w:lang w:val="vi-VN"/>
        </w:rPr>
        <w:t>ý hiệu</w:t>
      </w:r>
      <w:r w:rsidRPr="00154841">
        <w:rPr>
          <w:rFonts w:ascii="Times New Roman" w:hAnsi="Times New Roman" w:cs="Times New Roman"/>
          <w:color w:val="000000"/>
        </w:rPr>
        <w:t xml:space="preserve"> “</w:t>
      </w:r>
      <w:r w:rsidRPr="00154841">
        <w:rPr>
          <w:rFonts w:ascii="Cambria Math" w:hAnsi="Cambria Math" w:cs="Cambria Math"/>
          <w:color w:val="000000"/>
        </w:rPr>
        <w:t>∼</w:t>
      </w:r>
      <w:r w:rsidRPr="00154841">
        <w:rPr>
          <w:rFonts w:ascii="Times New Roman" w:hAnsi="Times New Roman" w:cs="Times New Roman"/>
          <w:color w:val="000000"/>
        </w:rPr>
        <w:t xml:space="preserve">” có nghĩa là “is distributed as.” </w:t>
      </w:r>
    </w:p>
    <w:p w14:paraId="1817C78E" w14:textId="23FE1ED2" w:rsidR="0083477A" w:rsidRDefault="00CF6EFE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Ph</w:t>
      </w:r>
      <w:r w:rsidRPr="00154841">
        <w:rPr>
          <w:rFonts w:ascii="Times New Roman" w:hAnsi="Times New Roman" w:cs="Times New Roman"/>
          <w:color w:val="000000"/>
          <w:lang w:val="vi-VN"/>
        </w:rPr>
        <w:t xml:space="preserve">ân tích </w:t>
      </w:r>
      <w:r w:rsidRPr="00154841">
        <w:rPr>
          <w:rFonts w:ascii="Times New Roman" w:hAnsi="Times New Roman" w:cs="Times New Roman"/>
          <w:color w:val="000000"/>
        </w:rPr>
        <w:t>Bayesian analysis phân bổ lại độ tin cậy giữa các giá trị tham số trong t</w:t>
      </w:r>
      <w:r w:rsidRPr="00154841">
        <w:rPr>
          <w:rFonts w:ascii="Times New Roman" w:hAnsi="Times New Roman" w:cs="Times New Roman"/>
          <w:color w:val="000000"/>
          <w:lang w:val="vi-VN"/>
        </w:rPr>
        <w:t>ập</w:t>
      </w:r>
      <w:r w:rsidRPr="00154841">
        <w:rPr>
          <w:rFonts w:ascii="Times New Roman" w:hAnsi="Times New Roman" w:cs="Times New Roman"/>
          <w:color w:val="000000"/>
        </w:rPr>
        <w:t xml:space="preserve"> hợp của các khả năng được xác định bởi mô hình đã chọn.</w:t>
      </w:r>
    </w:p>
    <w:p w14:paraId="66F12458" w14:textId="17AA0CCE" w:rsidR="0083477A" w:rsidRDefault="005251C1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49" w:author="Microsoft Office User" w:date="2020-04-02T10:13:00Z">
        <w:r>
          <w:rPr>
            <w:rFonts w:ascii="Times New Roman" w:hAnsi="Times New Roman" w:cs="Times New Roman"/>
            <w:color w:val="000000"/>
          </w:rPr>
          <w:t>So với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các bài toán hồi quy tuyến tính ở các chương trước, bài toán này có </w:t>
        </w:r>
      </w:ins>
      <w:del w:id="50" w:author="Microsoft Office User" w:date="2020-04-02T10:13:00Z">
        <w:r w:rsidR="0083477A" w:rsidDel="005251C1">
          <w:rPr>
            <w:rFonts w:ascii="Times New Roman" w:hAnsi="Times New Roman" w:cs="Times New Roman"/>
            <w:color w:val="000000"/>
          </w:rPr>
          <w:delText>Công</w:delText>
        </w:r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 xml:space="preserve"> </w:delText>
        </w:r>
      </w:del>
      <w:ins w:id="51" w:author="Microsoft Office User" w:date="2020-04-02T10:13:00Z">
        <w:r>
          <w:rPr>
            <w:rFonts w:ascii="Times New Roman" w:hAnsi="Times New Roman" w:cs="Times New Roman"/>
            <w:color w:val="000000"/>
            <w:lang w:val="vi-VN"/>
          </w:rPr>
          <w:t>c</w:t>
        </w:r>
        <w:r>
          <w:rPr>
            <w:rFonts w:ascii="Times New Roman" w:hAnsi="Times New Roman" w:cs="Times New Roman"/>
            <w:color w:val="000000"/>
          </w:rPr>
          <w:t>ông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thức trên tương đối </w:t>
      </w:r>
      <w:del w:id="52" w:author="Microsoft Office User" w:date="2020-04-02T10:13:00Z"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>khó hiểu</w:delText>
        </w:r>
      </w:del>
      <w:ins w:id="53" w:author="Microsoft Office User" w:date="2020-04-02T10:13:00Z">
        <w:r>
          <w:rPr>
            <w:rFonts w:ascii="Times New Roman" w:hAnsi="Times New Roman" w:cs="Times New Roman"/>
            <w:color w:val="000000"/>
            <w:lang w:val="vi-VN"/>
          </w:rPr>
          <w:t>phức tạp</w:t>
        </w:r>
      </w:ins>
      <w:ins w:id="54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>.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 </w:t>
      </w:r>
      <w:del w:id="55" w:author="Microsoft Office User" w:date="2020-04-02T10:14:00Z"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>-&gt;</w:delText>
        </w:r>
      </w:del>
      <w:ins w:id="56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>Nếu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 mô tả dạng lưới quan hệ</w:t>
      </w:r>
      <w:ins w:id="57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 xml:space="preserve"> ta sẽ có dạng:</w:t>
        </w:r>
      </w:ins>
    </w:p>
    <w:p w14:paraId="15EB4E68" w14:textId="3FF08D2F" w:rsidR="0083477A" w:rsidRDefault="00A4570D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(hình quan hệ bài tam giáo)</w:t>
      </w:r>
    </w:p>
    <w:p w14:paraId="0A6525B6" w14:textId="01051791" w:rsidR="00A4570D" w:rsidRDefault="00641F82" w:rsidP="00641F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641F82">
        <w:rPr>
          <w:rFonts w:ascii="Times New Roman" w:hAnsi="Times New Roman" w:cs="Times New Roman"/>
          <w:color w:val="000000"/>
          <w:lang w:val="vi-VN"/>
        </w:rPr>
        <w:t>Lưới này dễ hiểu hơn nhiều</w:t>
      </w:r>
    </w:p>
    <w:p w14:paraId="3B65D36B" w14:textId="71B9F640" w:rsidR="00C9080F" w:rsidRPr="00C9080F" w:rsidRDefault="00C9080F" w:rsidP="00C908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Một số lưới hồi quy: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9080F" w14:paraId="5A04FD57" w14:textId="77777777" w:rsidTr="00C9080F">
        <w:tc>
          <w:tcPr>
            <w:tcW w:w="4505" w:type="dxa"/>
          </w:tcPr>
          <w:p w14:paraId="2043A681" w14:textId="7A16E621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Công thức hồi quy</w:t>
            </w:r>
          </w:p>
        </w:tc>
        <w:tc>
          <w:tcPr>
            <w:tcW w:w="4505" w:type="dxa"/>
          </w:tcPr>
          <w:p w14:paraId="5E576686" w14:textId="3426552E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Lưới</w:t>
            </w:r>
          </w:p>
        </w:tc>
      </w:tr>
      <w:tr w:rsidR="00C9080F" w14:paraId="7F74846D" w14:textId="77777777" w:rsidTr="00C9080F">
        <w:tc>
          <w:tcPr>
            <w:tcW w:w="4505" w:type="dxa"/>
          </w:tcPr>
          <w:p w14:paraId="0C77EA92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6F6E8F18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C9080F" w14:paraId="68C24CB1" w14:textId="77777777" w:rsidTr="00C9080F">
        <w:tc>
          <w:tcPr>
            <w:tcW w:w="4505" w:type="dxa"/>
          </w:tcPr>
          <w:p w14:paraId="34093B6A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6139280C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DBD7E33" w14:textId="619C3362" w:rsidR="00C974D4" w:rsidRDefault="00C974D4" w:rsidP="00C974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406C13BD" w14:textId="03534DF0" w:rsidR="00106C8E" w:rsidRDefault="0061356F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Cách tiếp cận VL xây dựng lưới quan hệ trước, không tiếp cận công thức hồi quy trước</w:t>
      </w:r>
    </w:p>
    <w:p w14:paraId="2DE1AA2F" w14:textId="04C27FB4" w:rsidR="0061356F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Công thức toán do bayesvl tự tạo</w:t>
      </w:r>
    </w:p>
    <w:p w14:paraId="34A9C83A" w14:textId="0DB17A66" w:rsidR="00F117BE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Code stan hồi quy bayesvl tự tạo</w:t>
      </w:r>
    </w:p>
    <w:p w14:paraId="6CB157F8" w14:textId="0CC276ED" w:rsidR="006475FF" w:rsidRPr="006475FF" w:rsidRDefault="006475FF" w:rsidP="006475F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 lưới trong bảng trên được dựng trên bayesvl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D20E5" w14:paraId="21DB0616" w14:textId="77777777" w:rsidTr="00630165">
        <w:tc>
          <w:tcPr>
            <w:tcW w:w="4505" w:type="dxa"/>
          </w:tcPr>
          <w:p w14:paraId="1EF361F3" w14:textId="05F7D246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Code bayesvl</w:t>
            </w:r>
          </w:p>
        </w:tc>
        <w:tc>
          <w:tcPr>
            <w:tcW w:w="4505" w:type="dxa"/>
          </w:tcPr>
          <w:p w14:paraId="7A01605F" w14:textId="61BE7FF8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Code Stan</w:t>
            </w:r>
          </w:p>
        </w:tc>
      </w:tr>
      <w:tr w:rsidR="006D20E5" w14:paraId="76F88FD4" w14:textId="77777777" w:rsidTr="00630165">
        <w:tc>
          <w:tcPr>
            <w:tcW w:w="4505" w:type="dxa"/>
          </w:tcPr>
          <w:p w14:paraId="6A855148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178C2873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6D20E5" w14:paraId="5691DA1E" w14:textId="77777777" w:rsidTr="00630165">
        <w:tc>
          <w:tcPr>
            <w:tcW w:w="4505" w:type="dxa"/>
          </w:tcPr>
          <w:p w14:paraId="38B29FDE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4505" w:type="dxa"/>
          </w:tcPr>
          <w:p w14:paraId="37ABD832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7B8C64A8" w14:textId="43D41A17" w:rsidR="00F117BE" w:rsidRDefault="00F117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3AF9AE4F" w14:textId="4E6523AA" w:rsidR="0000785C" w:rsidRDefault="0000785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58" w:author="Microsoft Office User" w:date="2020-04-02T10:14:00Z"/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Khái niệm node “trans” và “dummy”</w:t>
      </w:r>
      <w:ins w:id="59" w:author="Microsoft Office User" w:date="2020-04-02T10:14:00Z">
        <w:r w:rsidR="005251C1">
          <w:rPr>
            <w:rFonts w:ascii="Times New Roman" w:hAnsi="Times New Roman" w:cs="Times New Roman"/>
            <w:color w:val="000000"/>
            <w:lang w:val="vi-VN"/>
          </w:rPr>
          <w:t>:</w:t>
        </w:r>
      </w:ins>
    </w:p>
    <w:p w14:paraId="1916129E" w14:textId="0CCBF55C" w:rsidR="005251C1" w:rsidRDefault="00E23670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60" w:author="Microsoft Office User" w:date="2020-04-02T10:16:00Z"/>
          <w:rFonts w:ascii="Times New Roman" w:hAnsi="Times New Roman" w:cs="Times New Roman"/>
          <w:color w:val="000000"/>
          <w:lang w:val="vi-VN"/>
        </w:rPr>
      </w:pPr>
      <w:ins w:id="61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 xml:space="preserve">Để mô hình hoá bài toán </w:t>
        </w:r>
      </w:ins>
      <w:ins w:id="62" w:author="Microsoft Office User" w:date="2020-04-02T10:15:00Z">
        <w:r>
          <w:rPr>
            <w:rFonts w:ascii="Times New Roman" w:hAnsi="Times New Roman" w:cs="Times New Roman"/>
            <w:color w:val="000000"/>
            <w:lang w:val="vi-VN"/>
          </w:rPr>
          <w:t xml:space="preserve">thành các node trong lưới quan hệ, ta phân giải công thức </w:t>
        </w:r>
        <w:r w:rsidRPr="00E23670">
          <w:rPr>
            <w:rFonts w:ascii="Times New Roman" w:hAnsi="Times New Roman" w:cs="Times New Roman"/>
            <w:color w:val="000000"/>
            <w:highlight w:val="yellow"/>
            <w:lang w:val="vi-VN"/>
            <w:rPrChange w:id="63" w:author="Microsoft Office User" w:date="2020-04-02T10:15:00Z">
              <w:rPr>
                <w:rFonts w:ascii="Times New Roman" w:hAnsi="Times New Roman" w:cs="Times New Roman"/>
                <w:color w:val="000000"/>
                <w:lang w:val="vi-VN"/>
              </w:rPr>
            </w:rPrChange>
          </w:rPr>
          <w:t>xxx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trên thành</w:t>
        </w:r>
      </w:ins>
      <w:ins w:id="64" w:author="Microsoft Office User" w:date="2020-04-02T10:16:00Z">
        <w:r>
          <w:rPr>
            <w:rFonts w:ascii="Times New Roman" w:hAnsi="Times New Roman" w:cs="Times New Roman"/>
            <w:color w:val="000000"/>
            <w:lang w:val="vi-VN"/>
          </w:rPr>
          <w:t xml:space="preserve"> dạng</w:t>
        </w:r>
        <w:r w:rsidR="00B85799">
          <w:rPr>
            <w:rFonts w:ascii="Times New Roman" w:hAnsi="Times New Roman" w:cs="Times New Roman"/>
            <w:color w:val="000000"/>
            <w:lang w:val="vi-VN"/>
          </w:rPr>
          <w:t xml:space="preserve"> đơn giản</w:t>
        </w:r>
      </w:ins>
      <w:ins w:id="65" w:author="Microsoft Office User" w:date="2020-04-02T10:15:00Z">
        <w:r>
          <w:rPr>
            <w:rFonts w:ascii="Times New Roman" w:hAnsi="Times New Roman" w:cs="Times New Roman"/>
            <w:color w:val="000000"/>
            <w:lang w:val="vi-VN"/>
          </w:rPr>
          <w:t>:</w:t>
        </w:r>
      </w:ins>
    </w:p>
    <w:p w14:paraId="379696A7" w14:textId="657D67DD" w:rsidR="00B85799" w:rsidRDefault="007775E6" w:rsidP="007775E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66" w:author="Microsoft Office User" w:date="2020-04-02T10:16:00Z"/>
          <w:rFonts w:ascii="Times New Roman" w:hAnsi="Times New Roman" w:cs="Times New Roman"/>
          <w:lang w:val="vi-VN"/>
        </w:rPr>
        <w:pPrChange w:id="67" w:author="Microsoft Office User" w:date="2020-04-02T10:16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68" w:author="Microsoft Office User" w:date="2020-04-02T10:16:00Z">
        <w:r w:rsidRPr="00446DDE">
          <w:rPr>
            <w:rFonts w:ascii="Times New Roman" w:hAnsi="Times New Roman" w:cs="Times New Roman"/>
            <w:lang w:val="vi-VN"/>
          </w:rPr>
          <w:t>$$</w:t>
        </w:r>
        <w:r w:rsidRPr="00154841">
          <w:rPr>
            <w:rFonts w:ascii="Times New Roman" w:hAnsi="Times New Roman" w:cs="Times New Roman"/>
            <w:lang w:val="vi-VN"/>
          </w:rPr>
          <w:t>logit</w:t>
        </w:r>
        <w:r w:rsidRPr="0083477A">
          <w:rPr>
            <w:rFonts w:ascii="Times New Roman" w:hAnsi="Times New Roman" w:cs="Times New Roman"/>
            <w:lang w:val="vi-VN"/>
          </w:rPr>
          <w:t xml:space="preserve">(p) =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a</w:t>
        </w:r>
        <w:r w:rsidRPr="00446DDE">
          <w:rPr>
            <w:rFonts w:ascii="Times New Roman" w:hAnsi="Times New Roman" w:cs="Times New Roman"/>
            <w:b/>
            <w:lang w:val="vi-VN"/>
          </w:rPr>
          <w:t>lpha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</w:ins>
      <w:ins w:id="69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70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VB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VB</w:t>
        </w:r>
      </w:ins>
      <w:ins w:id="71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72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VC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VC</w:t>
        </w:r>
      </w:ins>
      <w:ins w:id="73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*VT</w:t>
        </w:r>
      </w:ins>
      <w:ins w:id="74" w:author="Microsoft Office User" w:date="2020-04-02T10:16:00Z">
        <w:r w:rsidRPr="00446DDE">
          <w:rPr>
            <w:rFonts w:ascii="Times New Roman" w:hAnsi="Times New Roman" w:cs="Times New Roman"/>
            <w:lang w:val="vi-VN"/>
          </w:rPr>
          <w:t xml:space="preserve"> </w:t>
        </w:r>
        <w:r w:rsidRPr="0083477A">
          <w:rPr>
            <w:rFonts w:ascii="Times New Roman" w:hAnsi="Times New Roman" w:cs="Times New Roman"/>
            <w:lang w:val="vi-VN"/>
          </w:rPr>
          <w:t xml:space="preserve">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</w:t>
        </w:r>
      </w:ins>
      <w:ins w:id="75" w:author="Microsoft Office User" w:date="2020-04-02T10:18:00Z">
        <w:r w:rsidR="00362C0F" w:rsidRPr="00F342AC">
          <w:rPr>
            <w:rFonts w:ascii="Times New Roman" w:hAnsi="Times New Roman" w:cs="Times New Roman"/>
            <w:b/>
            <w:lang w:val="vi-VN"/>
            <w:rPrChange w:id="76" w:author="Microsoft Office User" w:date="2020-04-02T10:19:00Z">
              <w:rPr>
                <w:rFonts w:ascii="Times New Roman" w:hAnsi="Times New Roman" w:cs="Times New Roman"/>
                <w:b/>
              </w:rPr>
            </w:rPrChange>
          </w:rPr>
          <w:t>{</w:t>
        </w:r>
      </w:ins>
      <w:ins w:id="77" w:author="Microsoft Office User" w:date="2020-04-02T10:16:00Z">
        <w:r w:rsidRPr="0083477A">
          <w:rPr>
            <w:rFonts w:ascii="Times New Roman" w:hAnsi="Times New Roman" w:cs="Times New Roman"/>
            <w:b/>
            <w:lang w:val="vi-VN"/>
          </w:rPr>
          <w:t>AVT</w:t>
        </w:r>
      </w:ins>
      <w:ins w:id="78" w:author="Microsoft Office User" w:date="2020-04-02T10:18:00Z">
        <w:r w:rsidR="00362C0F" w:rsidRPr="00362C0F">
          <w:rPr>
            <w:rFonts w:ascii="Times New Roman" w:hAnsi="Times New Roman" w:cs="Times New Roman"/>
            <w:b/>
            <w:lang w:val="vi-VN"/>
            <w:rPrChange w:id="79" w:author="Microsoft Office User" w:date="2020-04-02T10:18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ins w:id="80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* AVT</w:t>
        </w:r>
        <w:r w:rsidRPr="00446DDE">
          <w:rPr>
            <w:rFonts w:ascii="Times New Roman" w:hAnsi="Times New Roman" w:cs="Times New Roman"/>
            <w:lang w:val="vi-VN"/>
          </w:rPr>
          <w:t>$$</w:t>
        </w:r>
      </w:ins>
    </w:p>
    <w:p w14:paraId="18CC82DB" w14:textId="444D06BE" w:rsidR="007775E6" w:rsidRDefault="00F342A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81" w:author="Microsoft Office User" w:date="2020-04-02T10:20:00Z"/>
          <w:rFonts w:ascii="Times New Roman" w:hAnsi="Times New Roman" w:cs="Times New Roman"/>
          <w:lang w:val="vi-VN"/>
        </w:rPr>
      </w:pPr>
      <w:ins w:id="82" w:author="Microsoft Office User" w:date="2020-04-02T10:19:00Z">
        <w:r w:rsidRPr="00F342AC">
          <w:rPr>
            <w:rFonts w:ascii="Times New Roman" w:hAnsi="Times New Roman" w:cs="Times New Roman"/>
            <w:color w:val="000000"/>
            <w:lang w:val="vi-VN"/>
            <w:rPrChange w:id="83" w:author="Microsoft Office User" w:date="2020-04-02T10:19:00Z">
              <w:rPr>
                <w:rFonts w:ascii="Times New Roman" w:hAnsi="Times New Roman" w:cs="Times New Roman"/>
                <w:color w:val="000000"/>
              </w:rPr>
            </w:rPrChange>
          </w:rPr>
          <w:t>Trên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công thức này nếu so với các mô hình hồi quy tuyến tính đã học, ta nhận thấy có 1 số node “kép”</w:t>
        </w:r>
      </w:ins>
      <w:ins w:id="84" w:author="Microsoft Office User" w:date="2020-04-02T10:20:00Z">
        <w:r>
          <w:rPr>
            <w:rFonts w:ascii="Times New Roman" w:hAnsi="Times New Roman" w:cs="Times New Roman"/>
            <w:color w:val="000000"/>
            <w:lang w:val="vi-VN"/>
          </w:rPr>
          <w:t xml:space="preserve"> các cụm</w:t>
        </w:r>
      </w:ins>
      <w:ins w:id="85" w:author="Microsoft Office User" w:date="2020-04-02T10:19:00Z">
        <w:r>
          <w:rPr>
            <w:rFonts w:ascii="Times New Roman" w:hAnsi="Times New Roman" w:cs="Times New Roman"/>
            <w:color w:val="000000"/>
            <w:lang w:val="vi-VN"/>
          </w:rPr>
          <w:t xml:space="preserve">: </w:t>
        </w:r>
        <w:r w:rsidRPr="0083477A">
          <w:rPr>
            <w:rFonts w:ascii="Times New Roman" w:hAnsi="Times New Roman" w:cs="Times New Roman"/>
            <w:lang w:val="vi-VN"/>
          </w:rPr>
          <w:t>VB</w:t>
        </w:r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86" w:author="Microsoft Office User" w:date="2020-04-02T10:20:00Z">
        <w:r>
          <w:rPr>
            <w:rFonts w:ascii="Times New Roman" w:hAnsi="Times New Roman" w:cs="Times New Roman"/>
            <w:lang w:val="vi-VN"/>
          </w:rPr>
          <w:t xml:space="preserve"> và </w:t>
        </w:r>
        <w:r w:rsidRPr="0083477A">
          <w:rPr>
            <w:rFonts w:ascii="Times New Roman" w:hAnsi="Times New Roman" w:cs="Times New Roman"/>
            <w:lang w:val="vi-VN"/>
          </w:rPr>
          <w:t>VC</w:t>
        </w:r>
        <w:r w:rsidRPr="00446DDE">
          <w:rPr>
            <w:rFonts w:ascii="Times New Roman" w:hAnsi="Times New Roman" w:cs="Times New Roman"/>
            <w:lang w:val="vi-VN"/>
          </w:rPr>
          <w:t>*VT</w:t>
        </w:r>
      </w:ins>
    </w:p>
    <w:p w14:paraId="5A088834" w14:textId="4B6F4364" w:rsidR="00382C1E" w:rsidRDefault="00483ACE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87" w:author="Microsoft Office User" w:date="2020-04-02T10:23:00Z"/>
          <w:rFonts w:ascii="Times New Roman" w:hAnsi="Times New Roman" w:cs="Times New Roman"/>
          <w:lang w:val="vi-VN"/>
        </w:rPr>
      </w:pPr>
      <w:ins w:id="88" w:author="Microsoft Office User" w:date="2020-04-02T10:21:00Z">
        <w:r>
          <w:rPr>
            <w:rFonts w:ascii="Times New Roman" w:hAnsi="Times New Roman" w:cs="Times New Roman"/>
            <w:lang w:val="vi-VN"/>
          </w:rPr>
          <w:t>Như vậy p</w:t>
        </w:r>
      </w:ins>
      <w:ins w:id="89" w:author="Microsoft Office User" w:date="2020-04-02T10:20:00Z">
        <w:r w:rsidR="006158D0">
          <w:rPr>
            <w:rFonts w:ascii="Times New Roman" w:hAnsi="Times New Roman" w:cs="Times New Roman"/>
            <w:lang w:val="vi-VN"/>
          </w:rPr>
          <w:t>hương trình này không còn</w:t>
        </w:r>
      </w:ins>
      <w:ins w:id="90" w:author="Microsoft Office User" w:date="2020-04-02T10:21:00Z">
        <w:r w:rsidR="006158D0">
          <w:rPr>
            <w:rFonts w:ascii="Times New Roman" w:hAnsi="Times New Roman" w:cs="Times New Roman"/>
            <w:lang w:val="vi-VN"/>
          </w:rPr>
          <w:t xml:space="preserve"> là </w:t>
        </w:r>
        <w:r>
          <w:rPr>
            <w:rFonts w:ascii="Times New Roman" w:hAnsi="Times New Roman" w:cs="Times New Roman"/>
            <w:lang w:val="vi-VN"/>
          </w:rPr>
          <w:t>tuyến tính nữa mà đã là công thức phức hợp dạng phi tuyến.</w:t>
        </w:r>
        <w:r w:rsidR="00696C03">
          <w:rPr>
            <w:rFonts w:ascii="Times New Roman" w:hAnsi="Times New Roman" w:cs="Times New Roman"/>
            <w:lang w:val="vi-VN"/>
          </w:rPr>
          <w:t xml:space="preserve"> Vậy ta mô hình hoá các node này như </w:t>
        </w:r>
      </w:ins>
      <w:ins w:id="91" w:author="Microsoft Office User" w:date="2020-04-02T10:22:00Z">
        <w:r w:rsidR="00696C03">
          <w:rPr>
            <w:rFonts w:ascii="Times New Roman" w:hAnsi="Times New Roman" w:cs="Times New Roman"/>
            <w:lang w:val="vi-VN"/>
          </w:rPr>
          <w:t xml:space="preserve">thế nào? Cách tiếp cận bayesl cho phép chúng ta tạo ra các node trung gian </w:t>
        </w:r>
      </w:ins>
      <w:ins w:id="92" w:author="Microsoft Office User" w:date="2020-04-02T10:23:00Z">
        <w:r w:rsidR="00696C03">
          <w:rPr>
            <w:rFonts w:ascii="Times New Roman" w:hAnsi="Times New Roman" w:cs="Times New Roman"/>
            <w:lang w:val="vi-VN"/>
          </w:rPr>
          <w:t>“dummy” để tính trước các cụm phi tuyến dạng:</w:t>
        </w:r>
      </w:ins>
    </w:p>
    <w:p w14:paraId="067942FA" w14:textId="1E41F0BE" w:rsidR="00696C03" w:rsidRDefault="00696C03" w:rsidP="00696C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93" w:author="Microsoft Office User" w:date="2020-04-02T10:24:00Z"/>
          <w:rFonts w:ascii="Times New Roman" w:hAnsi="Times New Roman" w:cs="Times New Roman"/>
          <w:lang w:val="vi-VN"/>
        </w:rPr>
        <w:pPrChange w:id="94" w:author="Microsoft Office User" w:date="2020-04-02T10:24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95" w:author="Microsoft Office User" w:date="2020-04-02T10:23:00Z">
        <w:r>
          <w:rPr>
            <w:rFonts w:ascii="Times New Roman" w:hAnsi="Times New Roman" w:cs="Times New Roman"/>
            <w:lang w:val="vi-VN"/>
          </w:rPr>
          <w:t>$$</w:t>
        </w:r>
      </w:ins>
      <w:ins w:id="96" w:author="Microsoft Office User" w:date="2020-04-02T10:24:00Z">
        <w:r>
          <w:rPr>
            <w:rFonts w:ascii="Times New Roman" w:hAnsi="Times New Roman" w:cs="Times New Roman"/>
            <w:lang w:val="vi-VN"/>
          </w:rPr>
          <w:t>node_{VB*VT} = VB * VT$$</w:t>
        </w:r>
      </w:ins>
    </w:p>
    <w:p w14:paraId="45584EFC" w14:textId="5652D6FC" w:rsidR="00696C03" w:rsidRDefault="00696C03" w:rsidP="00696C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97" w:author="Microsoft Office User" w:date="2020-04-02T10:24:00Z"/>
          <w:rFonts w:ascii="Times New Roman" w:hAnsi="Times New Roman" w:cs="Times New Roman"/>
          <w:lang w:val="vi-VN"/>
        </w:rPr>
        <w:pPrChange w:id="98" w:author="Microsoft Office User" w:date="2020-04-02T10:24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99" w:author="Microsoft Office User" w:date="2020-04-02T10:24:00Z">
        <w:r>
          <w:rPr>
            <w:rFonts w:ascii="Times New Roman" w:hAnsi="Times New Roman" w:cs="Times New Roman"/>
            <w:lang w:val="vi-VN"/>
          </w:rPr>
          <w:t>$$node_{V</w:t>
        </w:r>
      </w:ins>
      <w:ins w:id="100" w:author="Microsoft Office User" w:date="2020-04-02T10:25:00Z">
        <w:r>
          <w:rPr>
            <w:rFonts w:ascii="Times New Roman" w:hAnsi="Times New Roman" w:cs="Times New Roman"/>
            <w:lang w:val="vi-VN"/>
          </w:rPr>
          <w:t>C</w:t>
        </w:r>
      </w:ins>
      <w:ins w:id="101" w:author="Microsoft Office User" w:date="2020-04-02T10:24:00Z">
        <w:r>
          <w:rPr>
            <w:rFonts w:ascii="Times New Roman" w:hAnsi="Times New Roman" w:cs="Times New Roman"/>
            <w:lang w:val="vi-VN"/>
          </w:rPr>
          <w:t>*VT} = V</w:t>
        </w:r>
      </w:ins>
      <w:ins w:id="102" w:author="Microsoft Office User" w:date="2020-04-02T10:25:00Z">
        <w:r>
          <w:rPr>
            <w:rFonts w:ascii="Times New Roman" w:hAnsi="Times New Roman" w:cs="Times New Roman"/>
            <w:lang w:val="vi-VN"/>
          </w:rPr>
          <w:t>C</w:t>
        </w:r>
      </w:ins>
      <w:ins w:id="103" w:author="Microsoft Office User" w:date="2020-04-02T10:24:00Z">
        <w:r>
          <w:rPr>
            <w:rFonts w:ascii="Times New Roman" w:hAnsi="Times New Roman" w:cs="Times New Roman"/>
            <w:lang w:val="vi-VN"/>
          </w:rPr>
          <w:t xml:space="preserve"> * VT$$</w:t>
        </w:r>
      </w:ins>
    </w:p>
    <w:p w14:paraId="62BD6437" w14:textId="1138108E" w:rsidR="00696C03" w:rsidRDefault="00C32B1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04" w:author="Microsoft Office User" w:date="2020-04-02T10:25:00Z"/>
          <w:rFonts w:ascii="Times New Roman" w:hAnsi="Times New Roman" w:cs="Times New Roman"/>
          <w:color w:val="000000"/>
          <w:lang w:val="vi-VN"/>
        </w:rPr>
      </w:pPr>
      <w:ins w:id="105" w:author="Microsoft Office User" w:date="2020-04-02T10:25:00Z">
        <w:r>
          <w:rPr>
            <w:rFonts w:ascii="Times New Roman" w:hAnsi="Times New Roman" w:cs="Times New Roman"/>
            <w:color w:val="000000"/>
            <w:lang w:val="vi-VN"/>
          </w:rPr>
          <w:t>Như vậy công thức của chúng ta sẽ trở thành:</w:t>
        </w:r>
      </w:ins>
    </w:p>
    <w:p w14:paraId="2B0273F2" w14:textId="0A9F8FAA" w:rsidR="00C32B13" w:rsidRDefault="00C32B13" w:rsidP="00C32B1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06" w:author="Microsoft Office User" w:date="2020-04-02T10:25:00Z"/>
          <w:rFonts w:ascii="Times New Roman" w:hAnsi="Times New Roman" w:cs="Times New Roman"/>
          <w:lang w:val="vi-VN"/>
        </w:rPr>
      </w:pPr>
      <w:ins w:id="107" w:author="Microsoft Office User" w:date="2020-04-02T10:25:00Z">
        <w:r w:rsidRPr="00446DDE">
          <w:rPr>
            <w:rFonts w:ascii="Times New Roman" w:hAnsi="Times New Roman" w:cs="Times New Roman"/>
            <w:lang w:val="vi-VN"/>
          </w:rPr>
          <w:t>$$</w:t>
        </w:r>
        <w:r w:rsidRPr="00154841">
          <w:rPr>
            <w:rFonts w:ascii="Times New Roman" w:hAnsi="Times New Roman" w:cs="Times New Roman"/>
            <w:lang w:val="vi-VN"/>
          </w:rPr>
          <w:t>logit</w:t>
        </w:r>
        <w:r w:rsidRPr="0083477A">
          <w:rPr>
            <w:rFonts w:ascii="Times New Roman" w:hAnsi="Times New Roman" w:cs="Times New Roman"/>
            <w:lang w:val="vi-VN"/>
          </w:rPr>
          <w:t xml:space="preserve">(p) =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a</w:t>
        </w:r>
        <w:r w:rsidRPr="00446DDE">
          <w:rPr>
            <w:rFonts w:ascii="Times New Roman" w:hAnsi="Times New Roman" w:cs="Times New Roman"/>
            <w:b/>
            <w:lang w:val="vi-VN"/>
          </w:rPr>
          <w:t>lpha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446DDE">
          <w:rPr>
            <w:rFonts w:ascii="Times New Roman" w:hAnsi="Times New Roman" w:cs="Times New Roman"/>
            <w:lang w:val="vi-VN"/>
          </w:rPr>
          <w:t>* VT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VB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</w:t>
        </w:r>
        <w:r w:rsidR="00050622">
          <w:rPr>
            <w:rFonts w:ascii="Times New Roman" w:hAnsi="Times New Roman" w:cs="Times New Roman"/>
            <w:lang w:val="vi-VN"/>
          </w:rPr>
          <w:t>node_{VB*VT}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VC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</w:t>
        </w:r>
      </w:ins>
      <w:ins w:id="108" w:author="Microsoft Office User" w:date="2020-04-02T10:26:00Z">
        <w:r w:rsidR="00050622">
          <w:rPr>
            <w:rFonts w:ascii="Times New Roman" w:hAnsi="Times New Roman" w:cs="Times New Roman"/>
            <w:lang w:val="vi-VN"/>
          </w:rPr>
          <w:t xml:space="preserve">node_{VC*VT} </w:t>
        </w:r>
      </w:ins>
      <w:ins w:id="109" w:author="Microsoft Office User" w:date="2020-04-02T10:25:00Z">
        <w:r w:rsidRPr="0083477A">
          <w:rPr>
            <w:rFonts w:ascii="Times New Roman" w:hAnsi="Times New Roman" w:cs="Times New Roman"/>
            <w:lang w:val="vi-VN"/>
          </w:rPr>
          <w:t xml:space="preserve">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AVT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AVT</w:t>
        </w:r>
        <w:r w:rsidRPr="00446DDE">
          <w:rPr>
            <w:rFonts w:ascii="Times New Roman" w:hAnsi="Times New Roman" w:cs="Times New Roman"/>
            <w:lang w:val="vi-VN"/>
          </w:rPr>
          <w:t>$$</w:t>
        </w:r>
      </w:ins>
    </w:p>
    <w:p w14:paraId="2EDFDBD9" w14:textId="545162BB" w:rsidR="00C32B13" w:rsidRDefault="00D53C7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10" w:author="Microsoft Office User" w:date="2020-04-02T10:26:00Z"/>
          <w:rFonts w:ascii="Times New Roman" w:hAnsi="Times New Roman" w:cs="Times New Roman"/>
          <w:color w:val="000000"/>
          <w:lang w:val="vi-VN"/>
        </w:rPr>
      </w:pPr>
      <w:ins w:id="111" w:author="Microsoft Office User" w:date="2020-04-02T10:26:00Z">
        <w:r>
          <w:rPr>
            <w:rFonts w:ascii="Times New Roman" w:hAnsi="Times New Roman" w:cs="Times New Roman"/>
            <w:color w:val="000000"/>
            <w:lang w:val="vi-VN"/>
          </w:rPr>
          <w:t>Nếu vẽ lại cây quan hệ ở dạng này ta có:</w:t>
        </w:r>
      </w:ins>
    </w:p>
    <w:p w14:paraId="51458922" w14:textId="012260DC" w:rsidR="00D53C7C" w:rsidRDefault="00D53C7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12" w:author="Microsoft Office User" w:date="2020-04-02T10:26:00Z"/>
          <w:rFonts w:ascii="Times New Roman" w:hAnsi="Times New Roman" w:cs="Times New Roman"/>
          <w:color w:val="000000"/>
          <w:lang w:val="vi-VN"/>
        </w:rPr>
      </w:pPr>
    </w:p>
    <w:p w14:paraId="1EEA966A" w14:textId="51927E7C" w:rsidR="00F8689C" w:rsidRDefault="00465939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13" w:author="Microsoft Office User" w:date="2020-04-02T10:29:00Z"/>
          <w:rFonts w:ascii="Times New Roman" w:hAnsi="Times New Roman" w:cs="Times New Roman"/>
          <w:color w:val="000000"/>
          <w:lang w:val="vi-VN"/>
        </w:rPr>
      </w:pPr>
      <w:ins w:id="114" w:author="Microsoft Office User" w:date="2020-04-02T10:27:00Z">
        <w:r>
          <w:rPr>
            <w:rFonts w:ascii="Times New Roman" w:hAnsi="Times New Roman" w:cs="Times New Roman"/>
            <w:color w:val="000000"/>
            <w:lang w:val="vi-VN"/>
          </w:rPr>
          <w:t xml:space="preserve">Ta có 2 cách để xây dựng các node trung gian này, cách thứ nhất là tạo tính trước </w:t>
        </w:r>
      </w:ins>
      <w:ins w:id="115" w:author="Microsoft Office User" w:date="2020-04-02T10:28:00Z">
        <w:r>
          <w:rPr>
            <w:rFonts w:ascii="Times New Roman" w:hAnsi="Times New Roman" w:cs="Times New Roman"/>
            <w:color w:val="000000"/>
            <w:lang w:val="vi-VN"/>
          </w:rPr>
          <w:t>từ dữ liệu observations tạo ra 2 node “ảo” VB*VT và VC*</w:t>
        </w:r>
      </w:ins>
      <w:ins w:id="116" w:author="Microsoft Office User" w:date="2020-04-02T10:29:00Z">
        <w:r>
          <w:rPr>
            <w:rFonts w:ascii="Times New Roman" w:hAnsi="Times New Roman" w:cs="Times New Roman"/>
            <w:color w:val="000000"/>
            <w:lang w:val="vi-VN"/>
          </w:rPr>
          <w:t>VT rồi thực hiện bài toán. Hai ra đưa vào công thức hồi quy tính các node trung gian này trong quá trình hồi quy.</w:t>
        </w:r>
      </w:ins>
    </w:p>
    <w:p w14:paraId="7C0B3FD2" w14:textId="5D72FBEC" w:rsidR="00465939" w:rsidRPr="00F342AC" w:rsidRDefault="00465939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117" w:author="Microsoft Office User" w:date="2020-04-02T10:29:00Z">
        <w:r>
          <w:rPr>
            <w:rFonts w:ascii="Times New Roman" w:hAnsi="Times New Roman" w:cs="Times New Roman"/>
            <w:color w:val="000000"/>
            <w:lang w:val="vi-VN"/>
          </w:rPr>
          <w:t xml:space="preserve">Đây là điểm khác nhau giữa node </w:t>
        </w:r>
      </w:ins>
      <w:ins w:id="118" w:author="Microsoft Office User" w:date="2020-04-02T10:30:00Z">
        <w:r>
          <w:rPr>
            <w:rFonts w:ascii="Times New Roman" w:hAnsi="Times New Roman" w:cs="Times New Roman"/>
            <w:color w:val="000000"/>
            <w:lang w:val="vi-VN"/>
          </w:rPr>
          <w:t>trung gian loại trans và dummy</w:t>
        </w:r>
        <w:r w:rsidR="000C7085">
          <w:rPr>
            <w:rFonts w:ascii="Times New Roman" w:hAnsi="Times New Roman" w:cs="Times New Roman"/>
            <w:color w:val="000000"/>
            <w:lang w:val="vi-VN"/>
          </w:rPr>
          <w:t>.</w:t>
        </w:r>
      </w:ins>
      <w:bookmarkStart w:id="119" w:name="_GoBack"/>
      <w:bookmarkEnd w:id="119"/>
    </w:p>
    <w:p w14:paraId="1E2093F0" w14:textId="4F49293F" w:rsidR="00977FC8" w:rsidRPr="00370B2A" w:rsidRDefault="00977FC8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Mô hình bài tam giáo ở trên khi dựng bằng bayesvl sử dụng node trans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77FC8" w:rsidRPr="00370B2A" w14:paraId="2675DAC5" w14:textId="77777777" w:rsidTr="00977FC8">
        <w:tc>
          <w:tcPr>
            <w:tcW w:w="9010" w:type="dxa"/>
          </w:tcPr>
          <w:p w14:paraId="6C1C49E1" w14:textId="4436EA9F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2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21" w:author="Microsoft Office User" w:date="2020-04-02T09:45:00Z">
                  <w:rPr>
                    <w:ins w:id="12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2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2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2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#  Model using transformed data nodes</w:t>
              </w:r>
            </w:ins>
          </w:p>
          <w:p w14:paraId="22D8990B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2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27" w:author="Microsoft Office User" w:date="2020-04-02T09:45:00Z">
                  <w:rPr>
                    <w:ins w:id="12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2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3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3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bayesvl()</w:t>
              </w:r>
            </w:ins>
          </w:p>
          <w:p w14:paraId="6A74101D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3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33" w:author="Microsoft Office User" w:date="2020-04-02T09:45:00Z">
                  <w:rPr>
                    <w:ins w:id="13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3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3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3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"T", "binorm")</w:t>
              </w:r>
            </w:ins>
          </w:p>
          <w:p w14:paraId="019B0F91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3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39" w:author="Microsoft Office User" w:date="2020-04-02T09:45:00Z">
                  <w:rPr>
                    <w:ins w:id="14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4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4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4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"VB", "binorm")</w:t>
              </w:r>
            </w:ins>
          </w:p>
          <w:p w14:paraId="34B0D7C9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4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45" w:author="Microsoft Office User" w:date="2020-04-02T09:45:00Z">
                  <w:rPr>
                    <w:ins w:id="14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4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4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4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"VC", "binorm")</w:t>
              </w:r>
            </w:ins>
          </w:p>
          <w:p w14:paraId="7F531701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5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51" w:author="Microsoft Office User" w:date="2020-04-02T09:45:00Z">
                  <w:rPr>
                    <w:ins w:id="15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5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5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5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"VT", "binorm")</w:t>
              </w:r>
            </w:ins>
          </w:p>
          <w:p w14:paraId="31A676AA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5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57" w:author="Microsoft Office User" w:date="2020-04-02T09:45:00Z">
                  <w:rPr>
                    <w:ins w:id="15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5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6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6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"AVT", "binorm")</w:t>
              </w:r>
            </w:ins>
          </w:p>
          <w:p w14:paraId="5A232C33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6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63" w:author="Microsoft Office User" w:date="2020-04-02T09:45:00Z">
                  <w:rPr>
                    <w:ins w:id="16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6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6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6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"Grp1", "trans")</w:t>
              </w:r>
            </w:ins>
          </w:p>
          <w:p w14:paraId="12639592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6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69" w:author="Microsoft Office User" w:date="2020-04-02T09:45:00Z">
                  <w:rPr>
                    <w:ins w:id="17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7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7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7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"Grp2", "trans")</w:t>
              </w:r>
            </w:ins>
          </w:p>
          <w:p w14:paraId="116DAAE1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7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75" w:author="Microsoft Office User" w:date="2020-04-02T09:45:00Z">
                  <w:rPr>
                    <w:ins w:id="17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7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</w:p>
          <w:p w14:paraId="37412CFD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7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79" w:author="Microsoft Office User" w:date="2020-04-02T09:45:00Z">
                  <w:rPr>
                    <w:ins w:id="18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8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8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8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"AVT", "T", "slope")</w:t>
              </w:r>
            </w:ins>
          </w:p>
          <w:p w14:paraId="5A67C90A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8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85" w:author="Microsoft Office User" w:date="2020-04-02T09:45:00Z">
                  <w:rPr>
                    <w:ins w:id="18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8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8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8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lastRenderedPageBreak/>
                <w:t>model &lt;- bvl_addArc(model, "VT", "T", "slope")</w:t>
              </w:r>
            </w:ins>
          </w:p>
          <w:p w14:paraId="5A986A62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9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91" w:author="Microsoft Office User" w:date="2020-04-02T09:45:00Z">
                  <w:rPr>
                    <w:ins w:id="19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9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9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19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"Grp1", "T", "slope")</w:t>
              </w:r>
            </w:ins>
          </w:p>
          <w:p w14:paraId="24362511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19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197" w:author="Microsoft Office User" w:date="2020-04-02T09:45:00Z">
                  <w:rPr>
                    <w:ins w:id="19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9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0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0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"Grp2", "T", "slope")</w:t>
              </w:r>
            </w:ins>
          </w:p>
          <w:p w14:paraId="4C38D37E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20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03" w:author="Microsoft Office User" w:date="2020-04-02T09:45:00Z">
                  <w:rPr>
                    <w:ins w:id="20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0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0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0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"VB", "Grp1", "*")</w:t>
              </w:r>
            </w:ins>
          </w:p>
          <w:p w14:paraId="3B166C34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20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09" w:author="Microsoft Office User" w:date="2020-04-02T09:45:00Z">
                  <w:rPr>
                    <w:ins w:id="21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1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1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1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"Grp1", "*")</w:t>
              </w:r>
            </w:ins>
          </w:p>
          <w:p w14:paraId="6641E227" w14:textId="77777777" w:rsidR="00043F31" w:rsidRPr="00043F31" w:rsidRDefault="00043F31" w:rsidP="00043F31">
            <w:pPr>
              <w:widowControl w:val="0"/>
              <w:autoSpaceDE w:val="0"/>
              <w:autoSpaceDN w:val="0"/>
              <w:adjustRightInd w:val="0"/>
              <w:rPr>
                <w:ins w:id="21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15" w:author="Microsoft Office User" w:date="2020-04-02T09:45:00Z">
                  <w:rPr>
                    <w:ins w:id="21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1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1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1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"VC", "Grp2", "*")</w:t>
              </w:r>
            </w:ins>
          </w:p>
          <w:p w14:paraId="11FCB343" w14:textId="088DD527" w:rsidR="00977FC8" w:rsidRDefault="00043F31" w:rsidP="00043F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vi-VN"/>
              </w:rPr>
              <w:pPrChange w:id="220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21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22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"Grp2", "*")</w:t>
              </w:r>
            </w:ins>
          </w:p>
        </w:tc>
      </w:tr>
    </w:tbl>
    <w:p w14:paraId="5D5284C7" w14:textId="68874F12" w:rsidR="0000785C" w:rsidRDefault="0000785C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29F15AA7" w14:textId="126F9C68" w:rsidR="006B7FBE" w:rsidRDefault="006B7F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</w:rPr>
        <w:t xml:space="preserve">Code stan </w:t>
      </w:r>
      <w:r>
        <w:rPr>
          <w:rFonts w:ascii="Times New Roman" w:hAnsi="Times New Roman" w:cs="Times New Roman"/>
          <w:color w:val="000000"/>
          <w:lang w:val="vi-VN"/>
        </w:rPr>
        <w:t>bài tam giáo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152D" w14:paraId="645FDEBC" w14:textId="77777777" w:rsidTr="00C9152D">
        <w:tc>
          <w:tcPr>
            <w:tcW w:w="9010" w:type="dxa"/>
          </w:tcPr>
          <w:p w14:paraId="4FE02107" w14:textId="77777777" w:rsidR="00C9152D" w:rsidRDefault="00C9152D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ED00F08" w14:textId="50739B1A" w:rsidR="005D6D41" w:rsidRDefault="005D6D41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7E121DCB" w14:textId="14327502" w:rsidR="00F54CD5" w:rsidRDefault="00F54CD5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Kết quả bài tam giáo</w:t>
      </w:r>
    </w:p>
    <w:p w14:paraId="6EBF8EFD" w14:textId="77777777" w:rsidR="008F24DB" w:rsidRPr="006B7FBE" w:rsidRDefault="008F24DB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sectPr w:rsidR="008F24DB" w:rsidRPr="006B7FBE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C41"/>
    <w:multiLevelType w:val="hybridMultilevel"/>
    <w:tmpl w:val="B874C40E"/>
    <w:lvl w:ilvl="0" w:tplc="1B0AD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4"/>
    <w:rsid w:val="00004217"/>
    <w:rsid w:val="0000785C"/>
    <w:rsid w:val="00043F31"/>
    <w:rsid w:val="00050622"/>
    <w:rsid w:val="000C7085"/>
    <w:rsid w:val="00106C8E"/>
    <w:rsid w:val="002C2B3A"/>
    <w:rsid w:val="00362C0F"/>
    <w:rsid w:val="00370B2A"/>
    <w:rsid w:val="00382C1E"/>
    <w:rsid w:val="004517E4"/>
    <w:rsid w:val="0046228E"/>
    <w:rsid w:val="00465939"/>
    <w:rsid w:val="00483ACE"/>
    <w:rsid w:val="005251C1"/>
    <w:rsid w:val="005D6D41"/>
    <w:rsid w:val="0061356F"/>
    <w:rsid w:val="006158D0"/>
    <w:rsid w:val="00641F82"/>
    <w:rsid w:val="006475FF"/>
    <w:rsid w:val="00696C03"/>
    <w:rsid w:val="006B7FBE"/>
    <w:rsid w:val="006D20E5"/>
    <w:rsid w:val="007775E6"/>
    <w:rsid w:val="0083477A"/>
    <w:rsid w:val="008F24DB"/>
    <w:rsid w:val="009443F7"/>
    <w:rsid w:val="00977FC8"/>
    <w:rsid w:val="00A4570D"/>
    <w:rsid w:val="00A8614A"/>
    <w:rsid w:val="00AB29AF"/>
    <w:rsid w:val="00B85799"/>
    <w:rsid w:val="00C32B13"/>
    <w:rsid w:val="00C9080F"/>
    <w:rsid w:val="00C9152D"/>
    <w:rsid w:val="00C974D4"/>
    <w:rsid w:val="00CA74D4"/>
    <w:rsid w:val="00CF6EFE"/>
    <w:rsid w:val="00D53C7C"/>
    <w:rsid w:val="00E23670"/>
    <w:rsid w:val="00EE2E73"/>
    <w:rsid w:val="00EE77FA"/>
    <w:rsid w:val="00F117BE"/>
    <w:rsid w:val="00F342AC"/>
    <w:rsid w:val="00F54CD5"/>
    <w:rsid w:val="00F6310F"/>
    <w:rsid w:val="00F8689C"/>
    <w:rsid w:val="00F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9F92C"/>
  <w15:chartTrackingRefBased/>
  <w15:docId w15:val="{70F14AC7-C222-FC48-B3DD-379865E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82"/>
    <w:pPr>
      <w:ind w:left="720"/>
      <w:contextualSpacing/>
    </w:pPr>
  </w:style>
  <w:style w:type="table" w:styleId="TableGrid">
    <w:name w:val="Table Grid"/>
    <w:basedOn w:val="TableNormal"/>
    <w:uiPriority w:val="39"/>
    <w:rsid w:val="00C9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3F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2020-03-03T01:23:00Z</dcterms:created>
  <dcterms:modified xsi:type="dcterms:W3CDTF">2020-04-02T03:30:00Z</dcterms:modified>
</cp:coreProperties>
</file>